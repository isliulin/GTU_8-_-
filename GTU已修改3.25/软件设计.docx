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EB" w:rsidRDefault="006737EB"/>
    <w:p w:rsidR="006737EB" w:rsidRDefault="006737EB"/>
    <w:sdt>
      <w:sdtPr>
        <w:alias w:val="文档标题"/>
        <w:tag w:val="文档标题"/>
        <w:id w:val="-908225297"/>
        <w:placeholder>
          <w:docPart w:val="DefaultPlaceholder_1082065158"/>
        </w:placeholder>
      </w:sdtPr>
      <w:sdtEndPr/>
      <w:sdtContent>
        <w:p w:rsidR="00A82648" w:rsidRDefault="00EF4AED" w:rsidP="006737EB">
          <w:pPr>
            <w:jc w:val="center"/>
          </w:pPr>
          <w:r w:rsidRPr="009C4D98">
            <w:rPr>
              <w:rFonts w:hint="eastAsia"/>
              <w:sz w:val="52"/>
              <w:szCs w:val="52"/>
            </w:rPr>
            <w:t>GTU</w:t>
          </w:r>
          <w:r>
            <w:rPr>
              <w:rFonts w:hint="eastAsia"/>
              <w:sz w:val="52"/>
              <w:szCs w:val="52"/>
            </w:rPr>
            <w:t>地面设备软件设计</w:t>
          </w:r>
        </w:p>
      </w:sdtContent>
    </w:sdt>
    <w:sdt>
      <w:sdtPr>
        <w:alias w:val="版本号"/>
        <w:tag w:val="版本号"/>
        <w:id w:val="1349832568"/>
        <w:placeholder>
          <w:docPart w:val="DefaultPlaceholder_1082065158"/>
        </w:placeholder>
      </w:sdtPr>
      <w:sdtEndPr>
        <w:rPr>
          <w:sz w:val="44"/>
          <w:szCs w:val="44"/>
        </w:rPr>
      </w:sdtEndPr>
      <w:sdtContent>
        <w:p w:rsidR="006737EB" w:rsidRDefault="009C4D98" w:rsidP="006737EB">
          <w:pPr>
            <w:jc w:val="center"/>
            <w:rPr>
              <w:sz w:val="44"/>
              <w:szCs w:val="44"/>
            </w:rPr>
          </w:pPr>
          <w:r>
            <w:rPr>
              <w:rFonts w:hint="eastAsia"/>
              <w:sz w:val="44"/>
              <w:szCs w:val="44"/>
            </w:rPr>
            <w:t>V1.0.0</w:t>
          </w:r>
        </w:p>
      </w:sdtContent>
    </w:sdt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sdt>
      <w:sdtPr>
        <w:rPr>
          <w:sz w:val="44"/>
          <w:szCs w:val="44"/>
        </w:rPr>
        <w:alias w:val="公司名称"/>
        <w:tag w:val="公司名称"/>
        <w:id w:val="-833527392"/>
        <w:placeholder>
          <w:docPart w:val="DefaultPlaceholder_1082065158"/>
        </w:placeholder>
      </w:sdtPr>
      <w:sdtEndPr>
        <w:rPr>
          <w:sz w:val="36"/>
          <w:szCs w:val="36"/>
        </w:rPr>
      </w:sdtEndPr>
      <w:sdtContent>
        <w:p w:rsidR="006737EB" w:rsidRDefault="006737EB" w:rsidP="006737EB">
          <w:pPr>
            <w:jc w:val="center"/>
            <w:rPr>
              <w:sz w:val="36"/>
              <w:szCs w:val="36"/>
            </w:rPr>
          </w:pPr>
          <w:r w:rsidRPr="006737EB">
            <w:rPr>
              <w:rFonts w:hint="eastAsia"/>
              <w:sz w:val="36"/>
              <w:szCs w:val="36"/>
            </w:rPr>
            <w:t>上海泽高电子技术有限公司</w:t>
          </w:r>
        </w:p>
      </w:sdtContent>
    </w:sdt>
    <w:sdt>
      <w:sdtPr>
        <w:rPr>
          <w:sz w:val="36"/>
          <w:szCs w:val="36"/>
        </w:rPr>
        <w:alias w:val="日期"/>
        <w:tag w:val="日期"/>
        <w:id w:val="1845127519"/>
        <w:placeholder>
          <w:docPart w:val="DefaultPlaceholder_1082065160"/>
        </w:placeholder>
        <w:date w:fullDate="2016-05-06T00:00:00Z">
          <w:dateFormat w:val="yyyy年M月"/>
          <w:lid w:val="zh-CN"/>
          <w:storeMappedDataAs w:val="dateTime"/>
          <w:calendar w:val="gregorian"/>
        </w:date>
      </w:sdtPr>
      <w:sdtEndPr/>
      <w:sdtContent>
        <w:p w:rsidR="006737EB" w:rsidRDefault="00F364C9" w:rsidP="006737EB">
          <w:pPr>
            <w:jc w:val="center"/>
            <w:rPr>
              <w:sz w:val="36"/>
              <w:szCs w:val="36"/>
            </w:rPr>
          </w:pPr>
          <w:r>
            <w:rPr>
              <w:rFonts w:hint="eastAsia"/>
              <w:sz w:val="36"/>
              <w:szCs w:val="36"/>
            </w:rPr>
            <w:t>2016</w:t>
          </w:r>
          <w:r>
            <w:rPr>
              <w:rFonts w:hint="eastAsia"/>
              <w:sz w:val="36"/>
              <w:szCs w:val="36"/>
            </w:rPr>
            <w:t>年</w:t>
          </w:r>
          <w:r>
            <w:rPr>
              <w:rFonts w:hint="eastAsia"/>
              <w:sz w:val="36"/>
              <w:szCs w:val="36"/>
            </w:rPr>
            <w:t>5</w:t>
          </w:r>
          <w:r>
            <w:rPr>
              <w:rFonts w:hint="eastAsia"/>
              <w:sz w:val="36"/>
              <w:szCs w:val="36"/>
            </w:rPr>
            <w:t>月</w:t>
          </w:r>
        </w:p>
      </w:sdtContent>
    </w:sdt>
    <w:sdt>
      <w:sdtPr>
        <w:rPr>
          <w:rFonts w:ascii="宋体" w:hAnsi="宋体"/>
          <w:kern w:val="0"/>
        </w:rPr>
        <w:alias w:val="摘要"/>
        <w:id w:val="83523"/>
        <w:dataBinding w:prefixMappings="xmlns:ns0='http://schemas.microsoft.com/office/2006/coverPageProps'" w:xpath="/ns0:CoverPageProperties[1]/ns0:Abstract[1]" w:storeItemID="{55AF091B-3C7A-41E3-B477-F2FDAA23CFDA}"/>
        <w:text/>
      </w:sdtPr>
      <w:sdtEndPr/>
      <w:sdtContent>
        <w:p w:rsidR="006737EB" w:rsidRDefault="006737EB" w:rsidP="006737EB">
          <w:pPr>
            <w:jc w:val="center"/>
            <w:rPr>
              <w:sz w:val="36"/>
              <w:szCs w:val="36"/>
            </w:rPr>
          </w:pPr>
          <w:r w:rsidRPr="006737EB">
            <w:rPr>
              <w:rFonts w:ascii="宋体" w:hAnsi="宋体" w:hint="eastAsia"/>
              <w:kern w:val="0"/>
            </w:rPr>
            <w:t>本文件为上海泽高电子工程有限公司内部资料，未经许可，任何人不得复制、复印或转发。</w:t>
          </w:r>
        </w:p>
      </w:sdtContent>
    </w:sdt>
    <w:sdt>
      <w:sdtPr>
        <w:alias w:val="版本修改记录"/>
        <w:tag w:val="版本修改记录"/>
        <w:id w:val="104463036"/>
      </w:sdtPr>
      <w:sdtEndPr/>
      <w:sdtContent>
        <w:p w:rsidR="009C4D98" w:rsidRPr="00F574AA" w:rsidRDefault="009C4D98" w:rsidP="006737EB">
          <w:pPr>
            <w:rPr>
              <w:b/>
              <w:sz w:val="32"/>
              <w:szCs w:val="32"/>
            </w:rPr>
          </w:pPr>
          <w:r w:rsidRPr="00FB06B2">
            <w:rPr>
              <w:rFonts w:hint="eastAsia"/>
              <w:b/>
              <w:sz w:val="32"/>
              <w:szCs w:val="32"/>
            </w:rPr>
            <w:t>版本修改记录</w:t>
          </w:r>
        </w:p>
        <w:tbl>
          <w:tblPr>
            <w:tblStyle w:val="a8"/>
            <w:tblpPr w:leftFromText="180" w:rightFromText="180" w:vertAnchor="text" w:horzAnchor="margin" w:tblpXSpec="center" w:tblpY="213"/>
            <w:tblW w:w="5138" w:type="pct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6" w:space="0" w:color="auto"/>
              <w:insideV w:val="single" w:sz="6" w:space="0" w:color="auto"/>
            </w:tblBorders>
            <w:tblLook w:val="01E0" w:firstRow="1" w:lastRow="1" w:firstColumn="1" w:lastColumn="1" w:noHBand="0" w:noVBand="0"/>
          </w:tblPr>
          <w:tblGrid>
            <w:gridCol w:w="1104"/>
            <w:gridCol w:w="1133"/>
            <w:gridCol w:w="1273"/>
            <w:gridCol w:w="1277"/>
            <w:gridCol w:w="1322"/>
            <w:gridCol w:w="1259"/>
            <w:gridCol w:w="1389"/>
          </w:tblGrid>
          <w:tr w:rsidR="009C4D98" w:rsidRPr="004B0744" w:rsidTr="009F3348">
            <w:trPr>
              <w:trHeight w:val="441"/>
            </w:trPr>
            <w:tc>
              <w:tcPr>
                <w:tcW w:w="630" w:type="pct"/>
                <w:tcBorders>
                  <w:right w:val="single" w:sz="4" w:space="0" w:color="auto"/>
                </w:tcBorders>
                <w:vAlign w:val="center"/>
              </w:tcPr>
              <w:p w:rsidR="009C4D98" w:rsidRPr="00681BBE" w:rsidRDefault="009C4D98" w:rsidP="009F3348">
                <w:pPr>
                  <w:jc w:val="center"/>
                  <w:rPr>
                    <w:b/>
                  </w:rPr>
                </w:pPr>
                <w:r w:rsidRPr="00681BBE">
                  <w:rPr>
                    <w:rFonts w:hint="eastAsia"/>
                    <w:b/>
                  </w:rPr>
                  <w:t>文件序号</w:t>
                </w:r>
              </w:p>
            </w:tc>
            <w:tc>
              <w:tcPr>
                <w:tcW w:w="647" w:type="pct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9C4D98" w:rsidRPr="00CB327C" w:rsidRDefault="009C4D98" w:rsidP="009F3348">
                <w:pPr>
                  <w:jc w:val="center"/>
                </w:pPr>
              </w:p>
            </w:tc>
            <w:tc>
              <w:tcPr>
                <w:tcW w:w="727" w:type="pct"/>
                <w:tcBorders>
                  <w:left w:val="single" w:sz="4" w:space="0" w:color="auto"/>
                </w:tcBorders>
                <w:vAlign w:val="center"/>
              </w:tcPr>
              <w:p w:rsidR="009C4D98" w:rsidRPr="00681BBE" w:rsidRDefault="009C4D98" w:rsidP="009F3348">
                <w:pPr>
                  <w:jc w:val="center"/>
                  <w:rPr>
                    <w:b/>
                  </w:rPr>
                </w:pPr>
                <w:r w:rsidRPr="00681BBE">
                  <w:rPr>
                    <w:rFonts w:hint="eastAsia"/>
                    <w:b/>
                  </w:rPr>
                  <w:t>文件描述</w:t>
                </w:r>
              </w:p>
            </w:tc>
            <w:tc>
              <w:tcPr>
                <w:tcW w:w="2996" w:type="pct"/>
                <w:gridSpan w:val="4"/>
                <w:vAlign w:val="center"/>
              </w:tcPr>
              <w:p w:rsidR="009C4D98" w:rsidRPr="00CB327C" w:rsidRDefault="006E016C" w:rsidP="009F3348">
                <w:pPr>
                  <w:jc w:val="center"/>
                  <w:rPr>
                    <w:rFonts w:ascii="宋体" w:hAnsi="宋体"/>
                    <w:b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</w:rPr>
                    <w:alias w:val="标题"/>
                    <w:id w:val="131254"/>
                    <w:showingPlcHdr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C4D98"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sdtContent>
                </w:sdt>
              </w:p>
            </w:tc>
          </w:tr>
          <w:tr w:rsidR="009C4D98" w:rsidRPr="004B0744" w:rsidTr="009F3348">
            <w:tc>
              <w:tcPr>
                <w:tcW w:w="630" w:type="pct"/>
                <w:tcBorders>
                  <w:right w:val="single" w:sz="4" w:space="0" w:color="auto"/>
                </w:tcBorders>
                <w:vAlign w:val="center"/>
              </w:tcPr>
              <w:p w:rsidR="009C4D98" w:rsidRPr="00681BBE" w:rsidRDefault="009C4D98" w:rsidP="009F3348">
                <w:pPr>
                  <w:jc w:val="center"/>
                  <w:rPr>
                    <w:b/>
                  </w:rPr>
                </w:pPr>
                <w:r w:rsidRPr="00681BBE">
                  <w:rPr>
                    <w:rFonts w:hint="eastAsia"/>
                    <w:b/>
                  </w:rPr>
                  <w:t>版本</w:t>
                </w:r>
              </w:p>
            </w:tc>
            <w:tc>
              <w:tcPr>
                <w:tcW w:w="647" w:type="pct"/>
                <w:tcBorders>
                  <w:left w:val="single" w:sz="4" w:space="0" w:color="auto"/>
                </w:tcBorders>
                <w:vAlign w:val="center"/>
              </w:tcPr>
              <w:p w:rsidR="009C4D98" w:rsidRPr="00681BBE" w:rsidRDefault="009C4D98" w:rsidP="009F3348">
                <w:pPr>
                  <w:jc w:val="center"/>
                  <w:rPr>
                    <w:b/>
                  </w:rPr>
                </w:pPr>
                <w:r w:rsidRPr="00681BBE">
                  <w:rPr>
                    <w:rFonts w:hint="eastAsia"/>
                    <w:b/>
                  </w:rPr>
                  <w:t>描述</w:t>
                </w:r>
              </w:p>
            </w:tc>
            <w:tc>
              <w:tcPr>
                <w:tcW w:w="727" w:type="pct"/>
                <w:vAlign w:val="center"/>
              </w:tcPr>
              <w:p w:rsidR="009C4D98" w:rsidRPr="00681BBE" w:rsidRDefault="009C4D98" w:rsidP="009F3348">
                <w:pPr>
                  <w:jc w:val="center"/>
                  <w:rPr>
                    <w:b/>
                  </w:rPr>
                </w:pPr>
                <w:r w:rsidRPr="00681BBE">
                  <w:rPr>
                    <w:rFonts w:hint="eastAsia"/>
                    <w:b/>
                  </w:rPr>
                  <w:t>编写人</w:t>
                </w:r>
              </w:p>
            </w:tc>
            <w:tc>
              <w:tcPr>
                <w:tcW w:w="729" w:type="pct"/>
                <w:vAlign w:val="center"/>
              </w:tcPr>
              <w:p w:rsidR="009C4D98" w:rsidRPr="00681BBE" w:rsidRDefault="009C4D98" w:rsidP="009F3348">
                <w:pPr>
                  <w:jc w:val="center"/>
                  <w:rPr>
                    <w:b/>
                  </w:rPr>
                </w:pPr>
                <w:r w:rsidRPr="00681BBE">
                  <w:rPr>
                    <w:rFonts w:hint="eastAsia"/>
                    <w:b/>
                  </w:rPr>
                  <w:t>第一审核人</w:t>
                </w:r>
              </w:p>
            </w:tc>
            <w:tc>
              <w:tcPr>
                <w:tcW w:w="755" w:type="pct"/>
                <w:vAlign w:val="center"/>
              </w:tcPr>
              <w:p w:rsidR="009C4D98" w:rsidRPr="00681BBE" w:rsidRDefault="009C4D98" w:rsidP="009F3348">
                <w:pPr>
                  <w:jc w:val="center"/>
                  <w:rPr>
                    <w:b/>
                  </w:rPr>
                </w:pPr>
                <w:r w:rsidRPr="00681BBE">
                  <w:rPr>
                    <w:rFonts w:hint="eastAsia"/>
                    <w:b/>
                  </w:rPr>
                  <w:t>第二审核人</w:t>
                </w:r>
              </w:p>
            </w:tc>
            <w:tc>
              <w:tcPr>
                <w:tcW w:w="719" w:type="pct"/>
                <w:vAlign w:val="center"/>
              </w:tcPr>
              <w:p w:rsidR="009C4D98" w:rsidRPr="00681BBE" w:rsidRDefault="009C4D98" w:rsidP="009F3348">
                <w:pPr>
                  <w:jc w:val="center"/>
                  <w:rPr>
                    <w:b/>
                  </w:rPr>
                </w:pPr>
                <w:r w:rsidRPr="00681BBE">
                  <w:rPr>
                    <w:rFonts w:hint="eastAsia"/>
                    <w:b/>
                  </w:rPr>
                  <w:t>批准人</w:t>
                </w:r>
              </w:p>
            </w:tc>
            <w:tc>
              <w:tcPr>
                <w:tcW w:w="793" w:type="pct"/>
                <w:vAlign w:val="center"/>
              </w:tcPr>
              <w:p w:rsidR="009C4D98" w:rsidRPr="00681BBE" w:rsidRDefault="009C4D98" w:rsidP="009F3348">
                <w:pPr>
                  <w:jc w:val="center"/>
                  <w:rPr>
                    <w:b/>
                  </w:rPr>
                </w:pPr>
                <w:r w:rsidRPr="00681BBE">
                  <w:rPr>
                    <w:rFonts w:hint="eastAsia"/>
                    <w:b/>
                  </w:rPr>
                  <w:t>日期</w:t>
                </w:r>
              </w:p>
            </w:tc>
          </w:tr>
          <w:tr w:rsidR="009C4D98" w:rsidRPr="004B0744" w:rsidTr="009F3348">
            <w:tc>
              <w:tcPr>
                <w:tcW w:w="630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  <w:r>
                  <w:rPr>
                    <w:rFonts w:hint="eastAsia"/>
                  </w:rPr>
                  <w:t>V1.0.0</w:t>
                </w:r>
              </w:p>
            </w:tc>
            <w:tc>
              <w:tcPr>
                <w:tcW w:w="647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  <w:r>
                  <w:rPr>
                    <w:rFonts w:hint="eastAsia"/>
                  </w:rPr>
                  <w:t>创建</w:t>
                </w:r>
              </w:p>
            </w:tc>
            <w:tc>
              <w:tcPr>
                <w:tcW w:w="727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  <w:r>
                  <w:t>薛腾辉</w:t>
                </w:r>
              </w:p>
            </w:tc>
            <w:tc>
              <w:tcPr>
                <w:tcW w:w="729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55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19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93" w:type="pct"/>
                <w:vAlign w:val="center"/>
              </w:tcPr>
              <w:p w:rsidR="009C4D98" w:rsidRPr="004B0744" w:rsidRDefault="009C4D98" w:rsidP="00F364C9">
                <w:pPr>
                  <w:jc w:val="center"/>
                </w:pPr>
                <w:r>
                  <w:rPr>
                    <w:rFonts w:hint="eastAsia"/>
                  </w:rPr>
                  <w:t>2016-0</w:t>
                </w:r>
                <w:r w:rsidR="00F364C9">
                  <w:rPr>
                    <w:rFonts w:hint="eastAsia"/>
                  </w:rPr>
                  <w:t>4</w:t>
                </w:r>
                <w:r>
                  <w:rPr>
                    <w:rFonts w:hint="eastAsia"/>
                  </w:rPr>
                  <w:t>-29</w:t>
                </w:r>
              </w:p>
            </w:tc>
          </w:tr>
          <w:tr w:rsidR="009C4D98" w:rsidRPr="004B0744" w:rsidTr="009F3348">
            <w:tc>
              <w:tcPr>
                <w:tcW w:w="630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647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27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29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55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19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93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</w:tr>
          <w:tr w:rsidR="009C4D98" w:rsidRPr="004B0744" w:rsidTr="009F3348">
            <w:tc>
              <w:tcPr>
                <w:tcW w:w="630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647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27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29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55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19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93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</w:tr>
          <w:tr w:rsidR="009C4D98" w:rsidRPr="004B0744" w:rsidTr="009F3348">
            <w:tc>
              <w:tcPr>
                <w:tcW w:w="630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647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27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29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55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19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93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</w:tr>
        </w:tbl>
        <w:p w:rsidR="006737EB" w:rsidRDefault="006E016C" w:rsidP="006737EB"/>
      </w:sdtContent>
    </w:sdt>
    <w:p w:rsidR="006737EB" w:rsidRDefault="006737EB" w:rsidP="006737EB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="Times New Roman" w:cs="Times New Roman"/>
          <w:b/>
          <w:sz w:val="32"/>
          <w:szCs w:val="32"/>
        </w:rPr>
        <w:alias w:val="Revise Page 修改页"/>
        <w:tag w:val="Revise Page 修改页"/>
        <w:id w:val="104463234"/>
      </w:sdtPr>
      <w:sdtEndPr>
        <w:rPr>
          <w:rFonts w:asciiTheme="minorHAnsi" w:cstheme="minorBidi"/>
          <w:b w:val="0"/>
          <w:sz w:val="21"/>
          <w:szCs w:val="21"/>
        </w:rPr>
      </w:sdtEndPr>
      <w:sdtContent>
        <w:p w:rsidR="006737EB" w:rsidRDefault="006737EB" w:rsidP="006737EB">
          <w:pPr>
            <w:rPr>
              <w:rFonts w:ascii="Times New Roman" w:cs="Times New Roman"/>
              <w:b/>
              <w:sz w:val="32"/>
              <w:szCs w:val="32"/>
            </w:rPr>
          </w:pPr>
          <w:r w:rsidRPr="00681BBE">
            <w:rPr>
              <w:rFonts w:ascii="Times New Roman" w:hAnsi="Times New Roman" w:cs="Times New Roman"/>
              <w:b/>
              <w:sz w:val="32"/>
              <w:szCs w:val="32"/>
            </w:rPr>
            <w:t xml:space="preserve">Revise Page </w:t>
          </w:r>
          <w:r w:rsidRPr="00681BBE">
            <w:rPr>
              <w:rFonts w:ascii="Times New Roman" w:cs="Times New Roman"/>
              <w:b/>
              <w:sz w:val="32"/>
              <w:szCs w:val="32"/>
            </w:rPr>
            <w:t>修改页</w:t>
          </w:r>
        </w:p>
        <w:p w:rsidR="006737EB" w:rsidRDefault="006E016C" w:rsidP="006737EB">
          <w:pPr>
            <w:pStyle w:val="a9"/>
            <w:spacing w:line="276" w:lineRule="auto"/>
            <w:ind w:left="1260"/>
          </w:pPr>
        </w:p>
      </w:sdtContent>
    </w:sdt>
    <w:p w:rsidR="006737EB" w:rsidRDefault="006737EB" w:rsidP="006737EB">
      <w:pPr>
        <w:pStyle w:val="a9"/>
        <w:spacing w:line="276" w:lineRule="auto"/>
        <w:ind w:left="1260"/>
      </w:pPr>
      <w:r>
        <w:br w:type="page"/>
      </w:r>
    </w:p>
    <w:sdt>
      <w:sdtPr>
        <w:alias w:val="目录"/>
        <w:tag w:val="目录"/>
        <w:id w:val="-57788259"/>
        <w:docPartList>
          <w:docPartGallery w:val="Quick Parts"/>
        </w:docPartList>
      </w:sdtPr>
      <w:sdtEndPr/>
      <w:sdtContent>
        <w:p w:rsidR="006737EB" w:rsidRDefault="00CC0F6B" w:rsidP="006737EB">
          <w:pPr>
            <w:spacing w:line="276" w:lineRule="auto"/>
          </w:pPr>
          <w:fldSimple w:instr=" TOC \o &quot;1-3&quot; \h \z \u ">
            <w:r w:rsidR="006737EB" w:rsidRPr="006737EB">
              <w:rPr>
                <w:rFonts w:hint="eastAsia"/>
                <w:b/>
                <w:bCs/>
                <w:noProof/>
              </w:rPr>
              <w:t>未找到目录项。</w:t>
            </w:r>
          </w:fldSimple>
        </w:p>
      </w:sdtContent>
    </w:sdt>
    <w:p w:rsidR="006737EB" w:rsidRDefault="006737EB" w:rsidP="006737EB">
      <w:pPr>
        <w:pStyle w:val="a9"/>
        <w:spacing w:line="276" w:lineRule="auto"/>
        <w:ind w:left="1260"/>
      </w:pPr>
    </w:p>
    <w:p w:rsidR="006737EB" w:rsidRDefault="006737EB" w:rsidP="006737EB">
      <w:pPr>
        <w:pStyle w:val="a9"/>
        <w:spacing w:line="276" w:lineRule="auto"/>
        <w:ind w:left="1260"/>
        <w:sectPr w:rsidR="006737EB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2526C" w:rsidRDefault="00EF4AED" w:rsidP="00EF4AED">
      <w:pPr>
        <w:pStyle w:val="a9"/>
        <w:numPr>
          <w:ilvl w:val="0"/>
          <w:numId w:val="1"/>
        </w:numPr>
        <w:spacing w:line="276" w:lineRule="auto"/>
        <w:ind w:firstLineChars="0"/>
      </w:pPr>
      <w:r>
        <w:lastRenderedPageBreak/>
        <w:t>软件功能概述</w:t>
      </w:r>
    </w:p>
    <w:p w:rsidR="00EF4AED" w:rsidRDefault="009B089F" w:rsidP="009B089F">
      <w:pPr>
        <w:pStyle w:val="a9"/>
        <w:numPr>
          <w:ilvl w:val="1"/>
          <w:numId w:val="1"/>
        </w:numPr>
        <w:spacing w:line="276" w:lineRule="auto"/>
        <w:ind w:firstLineChars="0"/>
      </w:pPr>
      <w:r>
        <w:t>通过</w:t>
      </w:r>
      <w:r>
        <w:rPr>
          <w:rFonts w:hint="eastAsia"/>
        </w:rPr>
        <w:t>GPRS</w:t>
      </w:r>
      <w:r>
        <w:rPr>
          <w:rFonts w:hint="eastAsia"/>
        </w:rPr>
        <w:t>传输地面设备采集的</w:t>
      </w:r>
      <w:r>
        <w:rPr>
          <w:rFonts w:hint="eastAsia"/>
        </w:rPr>
        <w:t>4-20mA</w:t>
      </w:r>
      <w:r>
        <w:rPr>
          <w:rFonts w:hint="eastAsia"/>
        </w:rPr>
        <w:t>模拟量和开关量信息</w:t>
      </w:r>
    </w:p>
    <w:p w:rsidR="009B089F" w:rsidRDefault="009B089F" w:rsidP="009B089F">
      <w:pPr>
        <w:pStyle w:val="a9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采集两路</w:t>
      </w:r>
      <w:r>
        <w:rPr>
          <w:rFonts w:hint="eastAsia"/>
        </w:rPr>
        <w:t>4-20mA</w:t>
      </w:r>
      <w:r>
        <w:rPr>
          <w:rFonts w:hint="eastAsia"/>
        </w:rPr>
        <w:t>模拟量以及两路开关量状态</w:t>
      </w:r>
      <w:r>
        <w:rPr>
          <w:rFonts w:hint="eastAsia"/>
        </w:rPr>
        <w:t xml:space="preserve"> </w:t>
      </w:r>
    </w:p>
    <w:p w:rsidR="00572E5A" w:rsidRDefault="009B089F" w:rsidP="009B089F">
      <w:pPr>
        <w:pStyle w:val="a9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可实现两路简单开关量输出控制</w:t>
      </w:r>
    </w:p>
    <w:p w:rsidR="009B089F" w:rsidRDefault="00684687" w:rsidP="009B089F">
      <w:pPr>
        <w:pStyle w:val="a9"/>
        <w:numPr>
          <w:ilvl w:val="1"/>
          <w:numId w:val="1"/>
        </w:numPr>
        <w:spacing w:line="276" w:lineRule="auto"/>
        <w:ind w:firstLineChars="0"/>
      </w:pPr>
      <w:r>
        <w:t>通过按钮可轮流显示当前一些基本状态，</w:t>
      </w:r>
      <w:r>
        <w:rPr>
          <w:rFonts w:hint="eastAsia"/>
        </w:rPr>
        <w:t xml:space="preserve"> ADC</w:t>
      </w:r>
      <w:r>
        <w:rPr>
          <w:rFonts w:hint="eastAsia"/>
        </w:rPr>
        <w:t>电流值、开关量输入、错误代码</w:t>
      </w:r>
    </w:p>
    <w:p w:rsidR="009B089F" w:rsidRDefault="009B089F" w:rsidP="009B089F">
      <w:pPr>
        <w:pStyle w:val="a9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存储划分</w:t>
      </w:r>
      <w:r w:rsidR="00ED2BA1">
        <w:rPr>
          <w:rFonts w:hint="eastAsia"/>
        </w:rPr>
        <w:t>(</w:t>
      </w:r>
      <w:r w:rsidR="00ED2BA1">
        <w:rPr>
          <w:rFonts w:hint="eastAsia"/>
        </w:rPr>
        <w:t>共</w:t>
      </w:r>
      <w:r w:rsidR="00ED2BA1">
        <w:rPr>
          <w:rFonts w:hint="eastAsia"/>
        </w:rPr>
        <w:t>2Kbyte</w:t>
      </w:r>
      <w:r w:rsidR="00ED2BA1">
        <w:rPr>
          <w:rFonts w:hint="eastAsia"/>
        </w:rPr>
        <w:t>空间</w:t>
      </w:r>
      <w:r w:rsidR="00ED2BA1">
        <w:rPr>
          <w:rFonts w:hint="eastAsia"/>
        </w:rPr>
        <w:t>)</w:t>
      </w:r>
      <w:r w:rsidR="007D11D3">
        <w:rPr>
          <w:rFonts w:hint="eastAsia"/>
        </w:rPr>
        <w:t>(0-2047Byte)</w:t>
      </w:r>
    </w:p>
    <w:p w:rsidR="009B089F" w:rsidRDefault="009B089F" w:rsidP="009B089F">
      <w:pPr>
        <w:pStyle w:val="a9"/>
        <w:numPr>
          <w:ilvl w:val="1"/>
          <w:numId w:val="1"/>
        </w:numPr>
        <w:spacing w:line="276" w:lineRule="auto"/>
        <w:ind w:firstLineChars="0"/>
      </w:pPr>
      <w:r>
        <w:t>关键参数</w:t>
      </w:r>
      <w:r w:rsidR="00572E5A">
        <w:rPr>
          <w:rFonts w:hint="eastAsia"/>
        </w:rPr>
        <w:t>,</w:t>
      </w:r>
      <w:r w:rsidR="00572E5A">
        <w:rPr>
          <w:rFonts w:hint="eastAsia"/>
        </w:rPr>
        <w:t>三地址缓存，三取二</w:t>
      </w:r>
      <w:r w:rsidR="00572E5A">
        <w:rPr>
          <w:rFonts w:hint="eastAsia"/>
        </w:rPr>
        <w:t xml:space="preserve"> </w:t>
      </w:r>
      <w:r w:rsidR="00572E5A">
        <w:rPr>
          <w:rFonts w:hint="eastAsia"/>
        </w:rPr>
        <w:t>每个地址块</w:t>
      </w:r>
      <w:r w:rsidR="00A05607">
        <w:rPr>
          <w:rFonts w:hint="eastAsia"/>
        </w:rPr>
        <w:t xml:space="preserve">120Byte  </w:t>
      </w:r>
      <w:r w:rsidR="007D11D3">
        <w:rPr>
          <w:rFonts w:hint="eastAsia"/>
        </w:rPr>
        <w:t>addrbase:0,</w:t>
      </w:r>
      <w:r w:rsidR="00A05607">
        <w:rPr>
          <w:rFonts w:hint="eastAsia"/>
        </w:rPr>
        <w:t xml:space="preserve">120 </w:t>
      </w:r>
      <w:r w:rsidR="007D11D3">
        <w:rPr>
          <w:rFonts w:hint="eastAsia"/>
        </w:rPr>
        <w:t>,</w:t>
      </w:r>
      <w:r w:rsidR="00A05607">
        <w:rPr>
          <w:rFonts w:hint="eastAsia"/>
        </w:rPr>
        <w:t>1925</w:t>
      </w:r>
    </w:p>
    <w:p w:rsidR="00A43199" w:rsidRDefault="00A43199" w:rsidP="009B089F">
      <w:pPr>
        <w:pStyle w:val="a9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自身登录</w:t>
      </w:r>
      <w:r>
        <w:rPr>
          <w:rFonts w:hint="eastAsia"/>
        </w:rPr>
        <w:t xml:space="preserve"> ID(</w:t>
      </w:r>
      <w:r>
        <w:rPr>
          <w:rFonts w:hint="eastAsia"/>
        </w:rPr>
        <w:t>共</w:t>
      </w:r>
      <w:r>
        <w:rPr>
          <w:rFonts w:hint="eastAsia"/>
        </w:rPr>
        <w:t>10Byte)(</w:t>
      </w:r>
      <w:proofErr w:type="spellStart"/>
      <w:r w:rsidR="007D11D3">
        <w:rPr>
          <w:rFonts w:hint="eastAsia"/>
        </w:rPr>
        <w:t>addrbase</w:t>
      </w:r>
      <w:proofErr w:type="spellEnd"/>
      <w:r w:rsidR="007D11D3">
        <w:t>—</w:t>
      </w:r>
      <w:r w:rsidR="007D11D3">
        <w:rPr>
          <w:rFonts w:hint="eastAsia"/>
        </w:rPr>
        <w:t>addrbase+9</w:t>
      </w:r>
      <w:r>
        <w:rPr>
          <w:rFonts w:hint="eastAsia"/>
        </w:rPr>
        <w:t>)</w:t>
      </w:r>
    </w:p>
    <w:tbl>
      <w:tblPr>
        <w:tblStyle w:val="a8"/>
        <w:tblW w:w="0" w:type="auto"/>
        <w:tblInd w:w="1211" w:type="dxa"/>
        <w:tblLook w:val="04A0" w:firstRow="1" w:lastRow="0" w:firstColumn="1" w:lastColumn="0" w:noHBand="0" w:noVBand="1"/>
      </w:tblPr>
      <w:tblGrid>
        <w:gridCol w:w="2044"/>
        <w:gridCol w:w="1808"/>
        <w:gridCol w:w="3459"/>
      </w:tblGrid>
      <w:tr w:rsidR="00A43199" w:rsidTr="00A43199">
        <w:tc>
          <w:tcPr>
            <w:tcW w:w="2840" w:type="dxa"/>
          </w:tcPr>
          <w:p w:rsidR="00A43199" w:rsidRDefault="00A43199" w:rsidP="00A43199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1-7Byte</w:t>
            </w:r>
          </w:p>
        </w:tc>
        <w:tc>
          <w:tcPr>
            <w:tcW w:w="2841" w:type="dxa"/>
          </w:tcPr>
          <w:p w:rsidR="00A43199" w:rsidRDefault="00A43199" w:rsidP="00A43199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自身手机号</w:t>
            </w:r>
          </w:p>
        </w:tc>
        <w:tc>
          <w:tcPr>
            <w:tcW w:w="2841" w:type="dxa"/>
          </w:tcPr>
          <w:p w:rsidR="00A43199" w:rsidRDefault="00A43199" w:rsidP="00A43199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预留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位手机号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位手机号，第一字节全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0x00,0x01,0x83,0x01,0x81,0x34,0x69;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:18301813469</w:t>
            </w:r>
          </w:p>
        </w:tc>
      </w:tr>
      <w:tr w:rsidR="00A43199" w:rsidTr="00A43199">
        <w:tc>
          <w:tcPr>
            <w:tcW w:w="2840" w:type="dxa"/>
          </w:tcPr>
          <w:p w:rsidR="00A43199" w:rsidRDefault="00A43199" w:rsidP="00A43199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8Byte</w:t>
            </w:r>
          </w:p>
        </w:tc>
        <w:tc>
          <w:tcPr>
            <w:tcW w:w="2841" w:type="dxa"/>
          </w:tcPr>
          <w:p w:rsidR="00A43199" w:rsidRDefault="00A43199" w:rsidP="00A43199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校验数据是否有效</w:t>
            </w:r>
          </w:p>
        </w:tc>
        <w:tc>
          <w:tcPr>
            <w:tcW w:w="2841" w:type="dxa"/>
          </w:tcPr>
          <w:p w:rsidR="00A43199" w:rsidRDefault="00A43199" w:rsidP="00A43199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0xee </w:t>
            </w:r>
            <w:r>
              <w:rPr>
                <w:rFonts w:hint="eastAsia"/>
              </w:rPr>
              <w:t>有效</w:t>
            </w:r>
          </w:p>
          <w:p w:rsidR="00A43199" w:rsidRDefault="00A43199" w:rsidP="00A43199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其余值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无效</w:t>
            </w:r>
          </w:p>
        </w:tc>
      </w:tr>
      <w:tr w:rsidR="00A43199" w:rsidTr="00A43199">
        <w:tc>
          <w:tcPr>
            <w:tcW w:w="2840" w:type="dxa"/>
          </w:tcPr>
          <w:p w:rsidR="00A43199" w:rsidRDefault="00A43199" w:rsidP="00A43199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9-10byte</w:t>
            </w:r>
          </w:p>
        </w:tc>
        <w:tc>
          <w:tcPr>
            <w:tcW w:w="2841" w:type="dxa"/>
          </w:tcPr>
          <w:p w:rsidR="00A43199" w:rsidRDefault="00A43199" w:rsidP="00A43199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  <w:tc>
          <w:tcPr>
            <w:tcW w:w="2841" w:type="dxa"/>
          </w:tcPr>
          <w:p w:rsidR="00A43199" w:rsidRDefault="00A43199" w:rsidP="00A43199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</w:tr>
    </w:tbl>
    <w:p w:rsidR="00A43199" w:rsidRDefault="00A43199" w:rsidP="00A43199">
      <w:pPr>
        <w:pStyle w:val="a9"/>
        <w:spacing w:line="276" w:lineRule="auto"/>
        <w:ind w:left="1211" w:firstLineChars="0" w:firstLine="0"/>
      </w:pPr>
    </w:p>
    <w:p w:rsidR="009B089F" w:rsidRDefault="009B089F" w:rsidP="009B089F">
      <w:pPr>
        <w:pStyle w:val="a9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登录</w:t>
      </w:r>
      <w:r>
        <w:rPr>
          <w:rFonts w:hint="eastAsia"/>
        </w:rPr>
        <w:t>IP</w:t>
      </w:r>
      <w:r w:rsidR="00E428F1">
        <w:rPr>
          <w:rFonts w:hint="eastAsia"/>
        </w:rPr>
        <w:t>,PORT(</w:t>
      </w:r>
      <w:r w:rsidR="00ED2BA1">
        <w:rPr>
          <w:rFonts w:hint="eastAsia"/>
        </w:rPr>
        <w:t>共</w:t>
      </w:r>
      <w:r w:rsidR="00E428F1">
        <w:rPr>
          <w:rFonts w:hint="eastAsia"/>
        </w:rPr>
        <w:t>1</w:t>
      </w:r>
      <w:r w:rsidR="00ED2BA1">
        <w:rPr>
          <w:rFonts w:hint="eastAsia"/>
        </w:rPr>
        <w:t>5</w:t>
      </w:r>
      <w:r w:rsidR="00E428F1">
        <w:rPr>
          <w:rFonts w:hint="eastAsia"/>
        </w:rPr>
        <w:t>Byte)</w:t>
      </w:r>
      <w:r w:rsidR="007E4CB3">
        <w:rPr>
          <w:rFonts w:hint="eastAsia"/>
        </w:rPr>
        <w:t xml:space="preserve">(unsigned char </w:t>
      </w:r>
      <w:r w:rsidR="007E4CB3">
        <w:rPr>
          <w:rFonts w:hint="eastAsia"/>
        </w:rPr>
        <w:t>存储</w:t>
      </w:r>
      <w:r w:rsidR="007E4CB3">
        <w:rPr>
          <w:rFonts w:hint="eastAsia"/>
        </w:rPr>
        <w:t>4Byte IP,1Byte Port)</w:t>
      </w:r>
      <w:r w:rsidR="007D11D3">
        <w:rPr>
          <w:rFonts w:hint="eastAsia"/>
        </w:rPr>
        <w:t>(addrbase+10</w:t>
      </w:r>
      <w:r w:rsidR="007D11D3">
        <w:t>—</w:t>
      </w:r>
      <w:r w:rsidR="007D11D3">
        <w:rPr>
          <w:rFonts w:hint="eastAsia"/>
        </w:rPr>
        <w:t>addrbase+24)</w:t>
      </w: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1318"/>
        <w:gridCol w:w="3522"/>
        <w:gridCol w:w="2482"/>
      </w:tblGrid>
      <w:tr w:rsidR="00ED2BA1" w:rsidTr="00BB53A8">
        <w:tc>
          <w:tcPr>
            <w:tcW w:w="1318" w:type="dxa"/>
          </w:tcPr>
          <w:p w:rsidR="00ED2BA1" w:rsidRDefault="00ED2BA1" w:rsidP="00ED2BA1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3522" w:type="dxa"/>
          </w:tcPr>
          <w:p w:rsidR="00ED2BA1" w:rsidRDefault="00ED2BA1" w:rsidP="00ED2BA1">
            <w:pPr>
              <w:pStyle w:val="a9"/>
              <w:spacing w:line="276" w:lineRule="auto"/>
              <w:ind w:firstLineChars="0" w:firstLine="0"/>
            </w:pPr>
            <w:r>
              <w:t>标记登录方式</w:t>
            </w:r>
          </w:p>
        </w:tc>
        <w:tc>
          <w:tcPr>
            <w:tcW w:w="2482" w:type="dxa"/>
          </w:tcPr>
          <w:p w:rsidR="00ED2BA1" w:rsidRDefault="00ED2BA1" w:rsidP="00ED2BA1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0x11  IP</w:t>
            </w:r>
            <w:r>
              <w:rPr>
                <w:rFonts w:hint="eastAsia"/>
              </w:rPr>
              <w:t>登录</w:t>
            </w:r>
          </w:p>
          <w:p w:rsidR="00ED2BA1" w:rsidRDefault="00ED2BA1" w:rsidP="00ED2BA1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0x22  </w:t>
            </w:r>
            <w:r>
              <w:rPr>
                <w:rFonts w:hint="eastAsia"/>
              </w:rPr>
              <w:t>域名登录</w:t>
            </w:r>
          </w:p>
          <w:p w:rsidR="00ED2BA1" w:rsidRDefault="00ED2BA1" w:rsidP="00ED2BA1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其他数据标识存储数据无效</w:t>
            </w:r>
          </w:p>
        </w:tc>
      </w:tr>
      <w:tr w:rsidR="00ED2BA1" w:rsidTr="00BB53A8">
        <w:tc>
          <w:tcPr>
            <w:tcW w:w="1318" w:type="dxa"/>
          </w:tcPr>
          <w:p w:rsidR="00ED2BA1" w:rsidRDefault="00ED2BA1" w:rsidP="00ED2BA1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2-3Byte</w:t>
            </w:r>
          </w:p>
        </w:tc>
        <w:tc>
          <w:tcPr>
            <w:tcW w:w="3522" w:type="dxa"/>
          </w:tcPr>
          <w:p w:rsidR="00ED2BA1" w:rsidRDefault="00ED2BA1" w:rsidP="00ED2BA1">
            <w:pPr>
              <w:pStyle w:val="a9"/>
              <w:spacing w:line="276" w:lineRule="auto"/>
              <w:ind w:firstLineChars="0" w:firstLine="0"/>
            </w:pPr>
            <w:r>
              <w:t>登录端口</w:t>
            </w:r>
          </w:p>
        </w:tc>
        <w:tc>
          <w:tcPr>
            <w:tcW w:w="2482" w:type="dxa"/>
          </w:tcPr>
          <w:p w:rsidR="00ED2BA1" w:rsidRDefault="00ED2BA1" w:rsidP="00ED2BA1">
            <w:pPr>
              <w:pStyle w:val="a9"/>
              <w:spacing w:line="276" w:lineRule="auto"/>
              <w:ind w:firstLineChars="0" w:firstLine="0"/>
            </w:pPr>
            <w:r>
              <w:t>U</w:t>
            </w:r>
            <w:r>
              <w:rPr>
                <w:rFonts w:hint="eastAsia"/>
              </w:rPr>
              <w:t>nsigned short</w:t>
            </w:r>
            <w:r>
              <w:rPr>
                <w:rFonts w:hint="eastAsia"/>
              </w:rPr>
              <w:t>存储方式</w:t>
            </w:r>
          </w:p>
        </w:tc>
      </w:tr>
      <w:tr w:rsidR="00ED2BA1" w:rsidTr="00BB53A8">
        <w:tc>
          <w:tcPr>
            <w:tcW w:w="1318" w:type="dxa"/>
          </w:tcPr>
          <w:p w:rsidR="00ED2BA1" w:rsidRDefault="00ED2BA1" w:rsidP="00ED2BA1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4-15Byte</w:t>
            </w:r>
          </w:p>
        </w:tc>
        <w:tc>
          <w:tcPr>
            <w:tcW w:w="3522" w:type="dxa"/>
          </w:tcPr>
          <w:p w:rsidR="00ED2BA1" w:rsidRDefault="00BB53A8" w:rsidP="00ED2BA1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IP/</w:t>
            </w:r>
            <w:r>
              <w:rPr>
                <w:rFonts w:hint="eastAsia"/>
              </w:rPr>
              <w:t>域名存储</w:t>
            </w:r>
          </w:p>
        </w:tc>
        <w:tc>
          <w:tcPr>
            <w:tcW w:w="2482" w:type="dxa"/>
          </w:tcPr>
          <w:p w:rsidR="00ED2BA1" w:rsidRDefault="00BB53A8" w:rsidP="00ED2BA1">
            <w:pPr>
              <w:pStyle w:val="a9"/>
              <w:spacing w:line="276" w:lineRule="auto"/>
              <w:ind w:firstLineChars="0" w:firstLine="0"/>
            </w:pPr>
            <w:r>
              <w:t>如果为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登录，</w:t>
            </w:r>
            <w:r>
              <w:rPr>
                <w:rFonts w:hint="eastAsia"/>
              </w:rPr>
              <w:t>4-7Byte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4*8bit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unsigned char</w:t>
            </w:r>
          </w:p>
          <w:p w:rsidR="00BB53A8" w:rsidRDefault="00BB53A8" w:rsidP="00ED2BA1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如果为域名登录，为域名</w:t>
            </w:r>
            <w:proofErr w:type="spellStart"/>
            <w:r>
              <w:rPr>
                <w:rFonts w:hint="eastAsia"/>
              </w:rPr>
              <w:t>ascall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域名前部默认为</w:t>
            </w:r>
            <w:hyperlink r:id="rId12" w:history="1">
              <w:r w:rsidRPr="00374F51">
                <w:rPr>
                  <w:rStyle w:val="aa"/>
                  <w:rFonts w:hint="eastAsia"/>
                </w:rPr>
                <w:t>http://www.</w:t>
              </w:r>
            </w:hyperlink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只保存二、三级域名</w:t>
            </w:r>
          </w:p>
        </w:tc>
      </w:tr>
    </w:tbl>
    <w:p w:rsidR="00ED2BA1" w:rsidRDefault="00ED2BA1" w:rsidP="00ED2BA1">
      <w:pPr>
        <w:pStyle w:val="a9"/>
        <w:spacing w:line="276" w:lineRule="auto"/>
        <w:ind w:left="1200" w:firstLineChars="0" w:firstLine="0"/>
      </w:pPr>
    </w:p>
    <w:p w:rsidR="00572E5A" w:rsidRDefault="00572E5A" w:rsidP="009B089F">
      <w:pPr>
        <w:pStyle w:val="a9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报警号码</w:t>
      </w:r>
      <w:r w:rsidR="00E428F1">
        <w:rPr>
          <w:rFonts w:hint="eastAsia"/>
        </w:rPr>
        <w:t>(</w:t>
      </w:r>
      <w:r w:rsidR="00E428F1">
        <w:rPr>
          <w:rFonts w:hint="eastAsia"/>
        </w:rPr>
        <w:t>共五个号码，</w:t>
      </w:r>
      <w:r w:rsidR="00A43199">
        <w:rPr>
          <w:rFonts w:hint="eastAsia"/>
        </w:rPr>
        <w:t>4</w:t>
      </w:r>
      <w:r w:rsidR="00E428F1">
        <w:rPr>
          <w:rFonts w:hint="eastAsia"/>
        </w:rPr>
        <w:t>0Byte)</w:t>
      </w:r>
      <w:r w:rsidR="007D11D3">
        <w:rPr>
          <w:rFonts w:hint="eastAsia"/>
        </w:rPr>
        <w:t>(addrbase+25</w:t>
      </w:r>
      <w:r w:rsidR="007D11D3">
        <w:t>—</w:t>
      </w:r>
      <w:r w:rsidR="007D11D3">
        <w:rPr>
          <w:rFonts w:hint="eastAsia"/>
        </w:rPr>
        <w:t>addrbase+64)</w:t>
      </w: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1393"/>
        <w:gridCol w:w="2470"/>
        <w:gridCol w:w="3459"/>
      </w:tblGrid>
      <w:tr w:rsidR="0017158C" w:rsidTr="0017158C">
        <w:tc>
          <w:tcPr>
            <w:tcW w:w="1460" w:type="dxa"/>
          </w:tcPr>
          <w:p w:rsidR="00BB53A8" w:rsidRDefault="00A43199" w:rsidP="00BB53A8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1-7</w:t>
            </w:r>
            <w:r w:rsidR="00BB53A8">
              <w:rPr>
                <w:rFonts w:hint="eastAsia"/>
              </w:rPr>
              <w:t>Byte</w:t>
            </w:r>
          </w:p>
        </w:tc>
        <w:tc>
          <w:tcPr>
            <w:tcW w:w="2835" w:type="dxa"/>
          </w:tcPr>
          <w:p w:rsidR="00BB53A8" w:rsidRDefault="00BB53A8" w:rsidP="0017158C">
            <w:pPr>
              <w:pStyle w:val="a9"/>
              <w:spacing w:line="276" w:lineRule="auto"/>
              <w:ind w:firstLineChars="0" w:firstLine="0"/>
            </w:pPr>
            <w:r>
              <w:t>手机号码</w:t>
            </w:r>
            <w:r w:rsidR="0017158C">
              <w:rPr>
                <w:rFonts w:hint="eastAsia"/>
              </w:rPr>
              <w:t>1ascall</w:t>
            </w:r>
            <w:r w:rsidR="0017158C">
              <w:rPr>
                <w:rFonts w:hint="eastAsia"/>
              </w:rPr>
              <w:t>码</w:t>
            </w:r>
          </w:p>
        </w:tc>
        <w:tc>
          <w:tcPr>
            <w:tcW w:w="3027" w:type="dxa"/>
          </w:tcPr>
          <w:p w:rsidR="00BB53A8" w:rsidRDefault="0017158C" w:rsidP="00A43199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预留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位号码位置，如为</w:t>
            </w:r>
            <w:r>
              <w:rPr>
                <w:rFonts w:hint="eastAsia"/>
              </w:rPr>
              <w:t>11</w:t>
            </w:r>
            <w:r w:rsidR="00A43199">
              <w:rPr>
                <w:rFonts w:hint="eastAsia"/>
              </w:rPr>
              <w:t>位号码</w:t>
            </w:r>
            <w:r w:rsidR="00A43199">
              <w:rPr>
                <w:rFonts w:hint="eastAsia"/>
              </w:rPr>
              <w:t>,</w:t>
            </w:r>
            <w:r w:rsidR="00A43199">
              <w:rPr>
                <w:rFonts w:hint="eastAsia"/>
              </w:rPr>
              <w:t>第一字节全</w:t>
            </w:r>
            <w:r w:rsidR="00A43199">
              <w:rPr>
                <w:rFonts w:hint="eastAsia"/>
              </w:rPr>
              <w:t>0</w:t>
            </w:r>
            <w:r w:rsidR="00A43199">
              <w:rPr>
                <w:rFonts w:hint="eastAsia"/>
              </w:rPr>
              <w:t>；例：</w:t>
            </w:r>
            <w:r w:rsidR="00A43199">
              <w:rPr>
                <w:rFonts w:hint="eastAsia"/>
              </w:rPr>
              <w:t>0x00,0x01,0x83,0x01,0x81,0x34,0x69;</w:t>
            </w:r>
            <w:r w:rsidR="00A43199">
              <w:rPr>
                <w:rFonts w:hint="eastAsia"/>
              </w:rPr>
              <w:t>为</w:t>
            </w:r>
            <w:r w:rsidR="00A43199">
              <w:rPr>
                <w:rFonts w:hint="eastAsia"/>
              </w:rPr>
              <w:t>:18301813469</w:t>
            </w:r>
          </w:p>
        </w:tc>
      </w:tr>
      <w:tr w:rsidR="0017158C" w:rsidTr="0017158C">
        <w:tc>
          <w:tcPr>
            <w:tcW w:w="1460" w:type="dxa"/>
          </w:tcPr>
          <w:p w:rsidR="00BB53A8" w:rsidRDefault="00A43199" w:rsidP="00BB53A8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8</w:t>
            </w:r>
            <w:r w:rsidR="0017158C">
              <w:rPr>
                <w:rFonts w:hint="eastAsia"/>
              </w:rPr>
              <w:t>Byte</w:t>
            </w:r>
          </w:p>
        </w:tc>
        <w:tc>
          <w:tcPr>
            <w:tcW w:w="2835" w:type="dxa"/>
          </w:tcPr>
          <w:p w:rsidR="00BB53A8" w:rsidRDefault="0017158C" w:rsidP="00BB53A8">
            <w:pPr>
              <w:pStyle w:val="a9"/>
              <w:spacing w:line="276" w:lineRule="auto"/>
              <w:ind w:firstLineChars="0" w:firstLine="0"/>
            </w:pPr>
            <w:r>
              <w:t>标记号码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是否有效或是否参与报警</w:t>
            </w:r>
          </w:p>
        </w:tc>
        <w:tc>
          <w:tcPr>
            <w:tcW w:w="3027" w:type="dxa"/>
          </w:tcPr>
          <w:p w:rsidR="00BB53A8" w:rsidRDefault="0017158C" w:rsidP="00BB53A8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0xee </w:t>
            </w:r>
            <w:r>
              <w:rPr>
                <w:rFonts w:hint="eastAsia"/>
              </w:rPr>
              <w:t>号码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有效且参与报警</w:t>
            </w:r>
          </w:p>
          <w:p w:rsidR="0017158C" w:rsidRPr="0017158C" w:rsidRDefault="0017158C" w:rsidP="00BB53A8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其余数值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不参与报警</w:t>
            </w:r>
          </w:p>
        </w:tc>
      </w:tr>
      <w:tr w:rsidR="0017158C" w:rsidTr="0017158C">
        <w:tc>
          <w:tcPr>
            <w:tcW w:w="1460" w:type="dxa"/>
          </w:tcPr>
          <w:p w:rsidR="0017158C" w:rsidRDefault="00A43199" w:rsidP="00BB53A8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lastRenderedPageBreak/>
              <w:t>9-15B</w:t>
            </w:r>
            <w:r w:rsidR="0017158C">
              <w:rPr>
                <w:rFonts w:hint="eastAsia"/>
              </w:rPr>
              <w:t>yte</w:t>
            </w:r>
          </w:p>
        </w:tc>
        <w:tc>
          <w:tcPr>
            <w:tcW w:w="2835" w:type="dxa"/>
          </w:tcPr>
          <w:p w:rsidR="0017158C" w:rsidRDefault="0017158C" w:rsidP="00BB53A8">
            <w:pPr>
              <w:pStyle w:val="a9"/>
              <w:spacing w:line="276" w:lineRule="auto"/>
              <w:ind w:firstLineChars="0" w:firstLine="0"/>
            </w:pPr>
            <w:r>
              <w:t>手机号码</w:t>
            </w:r>
            <w:r>
              <w:rPr>
                <w:rFonts w:hint="eastAsia"/>
              </w:rPr>
              <w:t xml:space="preserve">2 </w:t>
            </w:r>
            <w:proofErr w:type="spellStart"/>
            <w:r>
              <w:rPr>
                <w:rFonts w:hint="eastAsia"/>
              </w:rPr>
              <w:t>ascall</w:t>
            </w:r>
            <w:proofErr w:type="spellEnd"/>
            <w:r>
              <w:rPr>
                <w:rFonts w:hint="eastAsia"/>
              </w:rPr>
              <w:t>码</w:t>
            </w:r>
          </w:p>
        </w:tc>
        <w:tc>
          <w:tcPr>
            <w:tcW w:w="3027" w:type="dxa"/>
          </w:tcPr>
          <w:p w:rsidR="0017158C" w:rsidRDefault="00A43199" w:rsidP="00DC1222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预留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位号码位置，如为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位号码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第一字节全</w:t>
            </w:r>
            <w:r>
              <w:rPr>
                <w:rFonts w:hint="eastAsia"/>
              </w:rPr>
              <w:t>0</w:t>
            </w:r>
          </w:p>
        </w:tc>
      </w:tr>
      <w:tr w:rsidR="0017158C" w:rsidTr="0017158C">
        <w:tc>
          <w:tcPr>
            <w:tcW w:w="1460" w:type="dxa"/>
          </w:tcPr>
          <w:p w:rsidR="0017158C" w:rsidRDefault="00A43199" w:rsidP="00BB53A8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16</w:t>
            </w:r>
            <w:r w:rsidR="0017158C">
              <w:rPr>
                <w:rFonts w:hint="eastAsia"/>
              </w:rPr>
              <w:t>Byte</w:t>
            </w:r>
          </w:p>
        </w:tc>
        <w:tc>
          <w:tcPr>
            <w:tcW w:w="2835" w:type="dxa"/>
          </w:tcPr>
          <w:p w:rsidR="0017158C" w:rsidRDefault="0017158C" w:rsidP="00BB53A8">
            <w:pPr>
              <w:pStyle w:val="a9"/>
              <w:spacing w:line="276" w:lineRule="auto"/>
              <w:ind w:firstLineChars="0" w:firstLine="0"/>
            </w:pPr>
            <w:r>
              <w:t>标记号码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是否参与报警</w:t>
            </w:r>
          </w:p>
        </w:tc>
        <w:tc>
          <w:tcPr>
            <w:tcW w:w="3027" w:type="dxa"/>
          </w:tcPr>
          <w:p w:rsidR="0017158C" w:rsidRDefault="0017158C" w:rsidP="00DC1222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0xee </w:t>
            </w:r>
            <w:r>
              <w:rPr>
                <w:rFonts w:hint="eastAsia"/>
              </w:rPr>
              <w:t>号码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有效且参与报警</w:t>
            </w:r>
          </w:p>
          <w:p w:rsidR="0017158C" w:rsidRPr="0017158C" w:rsidRDefault="0017158C" w:rsidP="0017158C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其余数值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不参与报警</w:t>
            </w:r>
          </w:p>
        </w:tc>
      </w:tr>
      <w:tr w:rsidR="0017158C" w:rsidTr="0017158C">
        <w:tc>
          <w:tcPr>
            <w:tcW w:w="1460" w:type="dxa"/>
          </w:tcPr>
          <w:p w:rsidR="0017158C" w:rsidRDefault="00A43199" w:rsidP="00A43199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17</w:t>
            </w:r>
            <w:r w:rsidR="0017158C">
              <w:rPr>
                <w:rFonts w:hint="eastAsia"/>
              </w:rPr>
              <w:t>-</w:t>
            </w:r>
            <w:r>
              <w:rPr>
                <w:rFonts w:hint="eastAsia"/>
              </w:rPr>
              <w:t>23</w:t>
            </w:r>
            <w:r w:rsidR="0017158C">
              <w:rPr>
                <w:rFonts w:hint="eastAsia"/>
              </w:rPr>
              <w:t>Byte</w:t>
            </w:r>
          </w:p>
        </w:tc>
        <w:tc>
          <w:tcPr>
            <w:tcW w:w="2835" w:type="dxa"/>
          </w:tcPr>
          <w:p w:rsidR="0017158C" w:rsidRDefault="0017158C" w:rsidP="00BB53A8">
            <w:pPr>
              <w:pStyle w:val="a9"/>
              <w:spacing w:line="276" w:lineRule="auto"/>
              <w:ind w:firstLineChars="0" w:firstLine="0"/>
            </w:pPr>
            <w:r>
              <w:t>手机号码</w:t>
            </w:r>
            <w:r>
              <w:rPr>
                <w:rFonts w:hint="eastAsia"/>
              </w:rPr>
              <w:t xml:space="preserve">3 </w:t>
            </w:r>
            <w:proofErr w:type="spellStart"/>
            <w:r>
              <w:rPr>
                <w:rFonts w:hint="eastAsia"/>
              </w:rPr>
              <w:t>ascall</w:t>
            </w:r>
            <w:proofErr w:type="spellEnd"/>
            <w:r>
              <w:rPr>
                <w:rFonts w:hint="eastAsia"/>
              </w:rPr>
              <w:t>码</w:t>
            </w:r>
          </w:p>
        </w:tc>
        <w:tc>
          <w:tcPr>
            <w:tcW w:w="3027" w:type="dxa"/>
          </w:tcPr>
          <w:p w:rsidR="0017158C" w:rsidRDefault="00A43199" w:rsidP="00DC1222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预留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位号码位置，如为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位号码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第一字节全</w:t>
            </w:r>
            <w:r>
              <w:rPr>
                <w:rFonts w:hint="eastAsia"/>
              </w:rPr>
              <w:t>0</w:t>
            </w:r>
          </w:p>
        </w:tc>
      </w:tr>
      <w:tr w:rsidR="0017158C" w:rsidTr="0017158C">
        <w:tc>
          <w:tcPr>
            <w:tcW w:w="1460" w:type="dxa"/>
          </w:tcPr>
          <w:p w:rsidR="0017158C" w:rsidRDefault="00A43199" w:rsidP="00BB53A8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24</w:t>
            </w:r>
            <w:r w:rsidR="0017158C">
              <w:rPr>
                <w:rFonts w:hint="eastAsia"/>
              </w:rPr>
              <w:t>Byte</w:t>
            </w:r>
          </w:p>
        </w:tc>
        <w:tc>
          <w:tcPr>
            <w:tcW w:w="2835" w:type="dxa"/>
          </w:tcPr>
          <w:p w:rsidR="0017158C" w:rsidRDefault="0017158C" w:rsidP="00BB53A8">
            <w:pPr>
              <w:pStyle w:val="a9"/>
              <w:spacing w:line="276" w:lineRule="auto"/>
              <w:ind w:firstLineChars="0" w:firstLine="0"/>
            </w:pPr>
            <w:r>
              <w:t>标记号码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是否参与报警</w:t>
            </w:r>
          </w:p>
        </w:tc>
        <w:tc>
          <w:tcPr>
            <w:tcW w:w="3027" w:type="dxa"/>
          </w:tcPr>
          <w:p w:rsidR="0017158C" w:rsidRDefault="0017158C" w:rsidP="00DC1222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0xee </w:t>
            </w:r>
            <w:r>
              <w:rPr>
                <w:rFonts w:hint="eastAsia"/>
              </w:rPr>
              <w:t>号码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有效且参与报警</w:t>
            </w:r>
          </w:p>
          <w:p w:rsidR="0017158C" w:rsidRPr="0017158C" w:rsidRDefault="0017158C" w:rsidP="0017158C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其余数值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不参与报警</w:t>
            </w:r>
          </w:p>
        </w:tc>
      </w:tr>
      <w:tr w:rsidR="0017158C" w:rsidTr="0017158C">
        <w:tc>
          <w:tcPr>
            <w:tcW w:w="1460" w:type="dxa"/>
          </w:tcPr>
          <w:p w:rsidR="0017158C" w:rsidRDefault="00A43199" w:rsidP="00A43199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25</w:t>
            </w:r>
            <w:r w:rsidR="0017158C">
              <w:rPr>
                <w:rFonts w:hint="eastAsia"/>
              </w:rPr>
              <w:t>-</w:t>
            </w:r>
            <w:r>
              <w:rPr>
                <w:rFonts w:hint="eastAsia"/>
              </w:rPr>
              <w:t>31</w:t>
            </w:r>
            <w:r w:rsidR="0017158C">
              <w:rPr>
                <w:rFonts w:hint="eastAsia"/>
              </w:rPr>
              <w:t>Byte</w:t>
            </w:r>
          </w:p>
        </w:tc>
        <w:tc>
          <w:tcPr>
            <w:tcW w:w="2835" w:type="dxa"/>
          </w:tcPr>
          <w:p w:rsidR="0017158C" w:rsidRDefault="0017158C" w:rsidP="00BB53A8">
            <w:pPr>
              <w:pStyle w:val="a9"/>
              <w:spacing w:line="276" w:lineRule="auto"/>
              <w:ind w:firstLineChars="0" w:firstLine="0"/>
            </w:pPr>
            <w:r>
              <w:t>手机号码</w:t>
            </w:r>
            <w:r>
              <w:rPr>
                <w:rFonts w:hint="eastAsia"/>
              </w:rPr>
              <w:t xml:space="preserve">4 </w:t>
            </w:r>
            <w:proofErr w:type="spellStart"/>
            <w:r>
              <w:rPr>
                <w:rFonts w:hint="eastAsia"/>
              </w:rPr>
              <w:t>ascall</w:t>
            </w:r>
            <w:proofErr w:type="spellEnd"/>
            <w:r>
              <w:rPr>
                <w:rFonts w:hint="eastAsia"/>
              </w:rPr>
              <w:t>码</w:t>
            </w:r>
          </w:p>
        </w:tc>
        <w:tc>
          <w:tcPr>
            <w:tcW w:w="3027" w:type="dxa"/>
          </w:tcPr>
          <w:p w:rsidR="0017158C" w:rsidRDefault="00A43199" w:rsidP="00DC1222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预留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位号码位置，如为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位号码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第一字节全</w:t>
            </w:r>
            <w:r>
              <w:rPr>
                <w:rFonts w:hint="eastAsia"/>
              </w:rPr>
              <w:t>0</w:t>
            </w:r>
          </w:p>
        </w:tc>
      </w:tr>
      <w:tr w:rsidR="0017158C" w:rsidTr="0017158C">
        <w:tc>
          <w:tcPr>
            <w:tcW w:w="1460" w:type="dxa"/>
          </w:tcPr>
          <w:p w:rsidR="0017158C" w:rsidRDefault="00A43199" w:rsidP="00BB53A8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32</w:t>
            </w:r>
            <w:r w:rsidR="0017158C">
              <w:rPr>
                <w:rFonts w:hint="eastAsia"/>
              </w:rPr>
              <w:t>Byte</w:t>
            </w:r>
          </w:p>
        </w:tc>
        <w:tc>
          <w:tcPr>
            <w:tcW w:w="2835" w:type="dxa"/>
          </w:tcPr>
          <w:p w:rsidR="0017158C" w:rsidRDefault="0017158C" w:rsidP="00BB53A8">
            <w:pPr>
              <w:pStyle w:val="a9"/>
              <w:spacing w:line="276" w:lineRule="auto"/>
              <w:ind w:firstLineChars="0" w:firstLine="0"/>
            </w:pPr>
            <w:r>
              <w:t>标记号码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是否参与报警</w:t>
            </w:r>
          </w:p>
        </w:tc>
        <w:tc>
          <w:tcPr>
            <w:tcW w:w="3027" w:type="dxa"/>
          </w:tcPr>
          <w:p w:rsidR="0017158C" w:rsidRDefault="0017158C" w:rsidP="00DC1222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0xee </w:t>
            </w:r>
            <w:r>
              <w:rPr>
                <w:rFonts w:hint="eastAsia"/>
              </w:rPr>
              <w:t>号码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参与报警</w:t>
            </w:r>
          </w:p>
          <w:p w:rsidR="0017158C" w:rsidRDefault="0017158C" w:rsidP="00DC1222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其余数值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不参与报警</w:t>
            </w:r>
          </w:p>
        </w:tc>
      </w:tr>
      <w:tr w:rsidR="0017158C" w:rsidTr="0017158C">
        <w:tc>
          <w:tcPr>
            <w:tcW w:w="1460" w:type="dxa"/>
          </w:tcPr>
          <w:p w:rsidR="0017158C" w:rsidRDefault="00A43199" w:rsidP="00BB53A8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33-39</w:t>
            </w:r>
            <w:r w:rsidR="0017158C">
              <w:rPr>
                <w:rFonts w:hint="eastAsia"/>
              </w:rPr>
              <w:t>Byte</w:t>
            </w:r>
          </w:p>
        </w:tc>
        <w:tc>
          <w:tcPr>
            <w:tcW w:w="2835" w:type="dxa"/>
          </w:tcPr>
          <w:p w:rsidR="0017158C" w:rsidRDefault="0017158C" w:rsidP="00BB53A8">
            <w:pPr>
              <w:pStyle w:val="a9"/>
              <w:spacing w:line="276" w:lineRule="auto"/>
              <w:ind w:firstLineChars="0" w:firstLine="0"/>
            </w:pPr>
            <w:r>
              <w:t>手机号码</w:t>
            </w:r>
            <w:r>
              <w:rPr>
                <w:rFonts w:hint="eastAsia"/>
              </w:rPr>
              <w:t xml:space="preserve">5 </w:t>
            </w:r>
            <w:proofErr w:type="spellStart"/>
            <w:r>
              <w:rPr>
                <w:rFonts w:hint="eastAsia"/>
              </w:rPr>
              <w:t>ascall</w:t>
            </w:r>
            <w:proofErr w:type="spellEnd"/>
            <w:r>
              <w:rPr>
                <w:rFonts w:hint="eastAsia"/>
              </w:rPr>
              <w:t>码</w:t>
            </w:r>
          </w:p>
        </w:tc>
        <w:tc>
          <w:tcPr>
            <w:tcW w:w="3027" w:type="dxa"/>
          </w:tcPr>
          <w:p w:rsidR="0017158C" w:rsidRDefault="00A43199" w:rsidP="00DC1222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预留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位号码位置，如为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位号码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第一字节全</w:t>
            </w:r>
            <w:r>
              <w:rPr>
                <w:rFonts w:hint="eastAsia"/>
              </w:rPr>
              <w:t>0</w:t>
            </w:r>
          </w:p>
        </w:tc>
      </w:tr>
      <w:tr w:rsidR="0017158C" w:rsidTr="0017158C">
        <w:tc>
          <w:tcPr>
            <w:tcW w:w="1460" w:type="dxa"/>
          </w:tcPr>
          <w:p w:rsidR="0017158C" w:rsidRDefault="00A43199" w:rsidP="00BB53A8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40</w:t>
            </w:r>
            <w:r w:rsidR="00D67281">
              <w:rPr>
                <w:rFonts w:hint="eastAsia"/>
              </w:rPr>
              <w:t>Byte</w:t>
            </w:r>
          </w:p>
        </w:tc>
        <w:tc>
          <w:tcPr>
            <w:tcW w:w="2835" w:type="dxa"/>
          </w:tcPr>
          <w:p w:rsidR="0017158C" w:rsidRDefault="00D67281" w:rsidP="00BB53A8">
            <w:pPr>
              <w:pStyle w:val="a9"/>
              <w:spacing w:line="276" w:lineRule="auto"/>
              <w:ind w:firstLineChars="0" w:firstLine="0"/>
            </w:pPr>
            <w:r>
              <w:t>标记号码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是否参与报警</w:t>
            </w:r>
          </w:p>
        </w:tc>
        <w:tc>
          <w:tcPr>
            <w:tcW w:w="3027" w:type="dxa"/>
          </w:tcPr>
          <w:p w:rsidR="0017158C" w:rsidRDefault="00D67281" w:rsidP="00DC1222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0xee </w:t>
            </w:r>
            <w:r>
              <w:rPr>
                <w:rFonts w:hint="eastAsia"/>
              </w:rPr>
              <w:t>号码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参与报警</w:t>
            </w:r>
          </w:p>
          <w:p w:rsidR="00D67281" w:rsidRDefault="00D67281" w:rsidP="00DC1222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其余数值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不参与报警</w:t>
            </w:r>
          </w:p>
        </w:tc>
      </w:tr>
    </w:tbl>
    <w:p w:rsidR="00BB53A8" w:rsidRDefault="00BB53A8" w:rsidP="00BB53A8">
      <w:pPr>
        <w:pStyle w:val="a9"/>
        <w:spacing w:line="276" w:lineRule="auto"/>
        <w:ind w:left="1200" w:firstLineChars="0" w:firstLine="0"/>
      </w:pPr>
    </w:p>
    <w:p w:rsidR="00E428F1" w:rsidRDefault="00E428F1" w:rsidP="009B089F">
      <w:pPr>
        <w:pStyle w:val="a9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两路开关量、两路模拟量采集是否启用</w:t>
      </w:r>
      <w:r w:rsidR="007E4CB3">
        <w:rPr>
          <w:rFonts w:hint="eastAsia"/>
        </w:rPr>
        <w:t>(</w:t>
      </w:r>
      <w:r w:rsidR="00BB53A8">
        <w:rPr>
          <w:rFonts w:hint="eastAsia"/>
        </w:rPr>
        <w:t>5</w:t>
      </w:r>
      <w:r w:rsidR="00D67281">
        <w:rPr>
          <w:rFonts w:hint="eastAsia"/>
        </w:rPr>
        <w:t>Byte</w:t>
      </w:r>
      <w:r w:rsidR="007E4CB3">
        <w:rPr>
          <w:rFonts w:hint="eastAsia"/>
        </w:rPr>
        <w:t>)</w:t>
      </w:r>
      <w:r w:rsidR="007D11D3">
        <w:rPr>
          <w:rFonts w:hint="eastAsia"/>
        </w:rPr>
        <w:t>(addrbase+65</w:t>
      </w:r>
      <w:r w:rsidR="007D11D3">
        <w:t>—</w:t>
      </w:r>
      <w:r w:rsidR="007D11D3">
        <w:rPr>
          <w:rFonts w:hint="eastAsia"/>
        </w:rPr>
        <w:t>addrbase+69)</w:t>
      </w: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2440"/>
        <w:gridCol w:w="2441"/>
        <w:gridCol w:w="2441"/>
      </w:tblGrid>
      <w:tr w:rsidR="00D67281" w:rsidTr="00D67281">
        <w:tc>
          <w:tcPr>
            <w:tcW w:w="2440" w:type="dxa"/>
          </w:tcPr>
          <w:p w:rsidR="00D67281" w:rsidRDefault="00D67281" w:rsidP="00D67281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2441" w:type="dxa"/>
          </w:tcPr>
          <w:p w:rsidR="00D67281" w:rsidRDefault="00D67281" w:rsidP="00D67281">
            <w:pPr>
              <w:pStyle w:val="a9"/>
              <w:spacing w:line="276" w:lineRule="auto"/>
              <w:ind w:firstLineChars="0" w:firstLine="0"/>
            </w:pPr>
            <w:r>
              <w:t>第一路</w:t>
            </w:r>
            <w:r w:rsidR="002A7F1C">
              <w:t>模拟量</w:t>
            </w:r>
            <w:r>
              <w:t>采集是否启用</w:t>
            </w:r>
          </w:p>
        </w:tc>
        <w:tc>
          <w:tcPr>
            <w:tcW w:w="2441" w:type="dxa"/>
          </w:tcPr>
          <w:p w:rsidR="00D67281" w:rsidRDefault="00D67281" w:rsidP="00D67281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0xee </w:t>
            </w:r>
            <w:r>
              <w:rPr>
                <w:rFonts w:hint="eastAsia"/>
              </w:rPr>
              <w:t>启用</w:t>
            </w:r>
          </w:p>
          <w:p w:rsidR="00D67281" w:rsidRDefault="00D67281" w:rsidP="00D67281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其余数值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不启用</w:t>
            </w:r>
          </w:p>
        </w:tc>
      </w:tr>
      <w:tr w:rsidR="00D67281" w:rsidTr="00D67281">
        <w:tc>
          <w:tcPr>
            <w:tcW w:w="2440" w:type="dxa"/>
          </w:tcPr>
          <w:p w:rsidR="00D67281" w:rsidRDefault="00D67281" w:rsidP="00D67281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2441" w:type="dxa"/>
          </w:tcPr>
          <w:p w:rsidR="00D67281" w:rsidRDefault="00D67281" w:rsidP="00D67281">
            <w:pPr>
              <w:pStyle w:val="a9"/>
              <w:spacing w:line="276" w:lineRule="auto"/>
              <w:ind w:firstLineChars="0" w:firstLine="0"/>
            </w:pPr>
            <w:r>
              <w:t>第</w:t>
            </w:r>
            <w:r>
              <w:rPr>
                <w:rFonts w:hint="eastAsia"/>
              </w:rPr>
              <w:t>二</w:t>
            </w:r>
            <w:r>
              <w:t>路</w:t>
            </w:r>
            <w:r w:rsidR="002A7F1C">
              <w:t>模拟量</w:t>
            </w:r>
            <w:r>
              <w:t>采集是否启用</w:t>
            </w:r>
          </w:p>
        </w:tc>
        <w:tc>
          <w:tcPr>
            <w:tcW w:w="2441" w:type="dxa"/>
          </w:tcPr>
          <w:p w:rsidR="00D67281" w:rsidRDefault="00D67281" w:rsidP="00DC1222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0xee </w:t>
            </w:r>
            <w:r>
              <w:rPr>
                <w:rFonts w:hint="eastAsia"/>
              </w:rPr>
              <w:t>启用</w:t>
            </w:r>
          </w:p>
          <w:p w:rsidR="00D67281" w:rsidRDefault="00D67281" w:rsidP="00DC1222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其余数值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不启用</w:t>
            </w:r>
          </w:p>
        </w:tc>
      </w:tr>
      <w:tr w:rsidR="00D67281" w:rsidTr="00D67281">
        <w:tc>
          <w:tcPr>
            <w:tcW w:w="2440" w:type="dxa"/>
          </w:tcPr>
          <w:p w:rsidR="00D67281" w:rsidRDefault="00D67281" w:rsidP="00DC1222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3Byte</w:t>
            </w:r>
          </w:p>
        </w:tc>
        <w:tc>
          <w:tcPr>
            <w:tcW w:w="2441" w:type="dxa"/>
          </w:tcPr>
          <w:p w:rsidR="00D67281" w:rsidRDefault="00D67281" w:rsidP="00DC1222">
            <w:pPr>
              <w:pStyle w:val="a9"/>
              <w:spacing w:line="276" w:lineRule="auto"/>
              <w:ind w:firstLineChars="0" w:firstLine="0"/>
            </w:pPr>
            <w:r>
              <w:t>第一路</w:t>
            </w:r>
            <w:r w:rsidR="002A7F1C">
              <w:t>开关量</w:t>
            </w:r>
            <w:r>
              <w:t>采集是否启用</w:t>
            </w:r>
          </w:p>
        </w:tc>
        <w:tc>
          <w:tcPr>
            <w:tcW w:w="2441" w:type="dxa"/>
          </w:tcPr>
          <w:p w:rsidR="00D67281" w:rsidRDefault="00D67281" w:rsidP="00DC1222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0xee </w:t>
            </w:r>
            <w:r>
              <w:rPr>
                <w:rFonts w:hint="eastAsia"/>
              </w:rPr>
              <w:t>启用</w:t>
            </w:r>
          </w:p>
          <w:p w:rsidR="00D67281" w:rsidRDefault="00D67281" w:rsidP="00DC1222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其余数值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不启用</w:t>
            </w:r>
          </w:p>
        </w:tc>
      </w:tr>
      <w:tr w:rsidR="00D67281" w:rsidTr="00D67281">
        <w:tc>
          <w:tcPr>
            <w:tcW w:w="2440" w:type="dxa"/>
          </w:tcPr>
          <w:p w:rsidR="00D67281" w:rsidRDefault="00D67281" w:rsidP="00DC1222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4Byte</w:t>
            </w:r>
          </w:p>
        </w:tc>
        <w:tc>
          <w:tcPr>
            <w:tcW w:w="2441" w:type="dxa"/>
          </w:tcPr>
          <w:p w:rsidR="00D67281" w:rsidRDefault="00D67281" w:rsidP="00DC1222">
            <w:pPr>
              <w:pStyle w:val="a9"/>
              <w:spacing w:line="276" w:lineRule="auto"/>
              <w:ind w:firstLineChars="0" w:firstLine="0"/>
            </w:pPr>
            <w:r>
              <w:t>第</w:t>
            </w:r>
            <w:r>
              <w:rPr>
                <w:rFonts w:hint="eastAsia"/>
              </w:rPr>
              <w:t>二</w:t>
            </w:r>
            <w:r>
              <w:t>路</w:t>
            </w:r>
            <w:r w:rsidR="002A7F1C">
              <w:t>开关量</w:t>
            </w:r>
            <w:r>
              <w:t>采集是否启用</w:t>
            </w:r>
          </w:p>
        </w:tc>
        <w:tc>
          <w:tcPr>
            <w:tcW w:w="2441" w:type="dxa"/>
          </w:tcPr>
          <w:p w:rsidR="00D67281" w:rsidRDefault="00D67281" w:rsidP="00DC1222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0xee </w:t>
            </w:r>
            <w:r>
              <w:rPr>
                <w:rFonts w:hint="eastAsia"/>
              </w:rPr>
              <w:t>启用</w:t>
            </w:r>
          </w:p>
          <w:p w:rsidR="00D67281" w:rsidRDefault="00D67281" w:rsidP="00DC1222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其余数值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不启用</w:t>
            </w:r>
          </w:p>
        </w:tc>
      </w:tr>
      <w:tr w:rsidR="00D67281" w:rsidTr="00D67281">
        <w:tc>
          <w:tcPr>
            <w:tcW w:w="2440" w:type="dxa"/>
          </w:tcPr>
          <w:p w:rsidR="00D67281" w:rsidRDefault="00D67281" w:rsidP="00D67281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2441" w:type="dxa"/>
          </w:tcPr>
          <w:p w:rsidR="00D67281" w:rsidRDefault="00D67281" w:rsidP="00D67281">
            <w:pPr>
              <w:pStyle w:val="a9"/>
              <w:spacing w:line="276" w:lineRule="auto"/>
              <w:ind w:firstLineChars="0" w:firstLine="0"/>
            </w:pPr>
            <w:r>
              <w:t>预留</w:t>
            </w:r>
          </w:p>
        </w:tc>
        <w:tc>
          <w:tcPr>
            <w:tcW w:w="2441" w:type="dxa"/>
          </w:tcPr>
          <w:p w:rsidR="00D67281" w:rsidRDefault="00D67281" w:rsidP="00D67281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0x00 </w:t>
            </w:r>
          </w:p>
        </w:tc>
      </w:tr>
    </w:tbl>
    <w:p w:rsidR="00D67281" w:rsidRDefault="00D67281" w:rsidP="00D67281">
      <w:pPr>
        <w:pStyle w:val="a9"/>
        <w:spacing w:line="276" w:lineRule="auto"/>
        <w:ind w:left="1200" w:firstLineChars="0" w:firstLine="0"/>
      </w:pPr>
    </w:p>
    <w:p w:rsidR="00572E5A" w:rsidRDefault="00E428F1" w:rsidP="009B089F">
      <w:pPr>
        <w:pStyle w:val="a9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两路</w:t>
      </w:r>
      <w:r w:rsidR="00572E5A">
        <w:rPr>
          <w:rFonts w:hint="eastAsia"/>
        </w:rPr>
        <w:t>4-20mA</w:t>
      </w:r>
      <w:r w:rsidR="00D67281">
        <w:rPr>
          <w:rFonts w:hint="eastAsia"/>
        </w:rPr>
        <w:t>模拟量采集</w:t>
      </w:r>
      <w:r w:rsidR="00572E5A">
        <w:rPr>
          <w:rFonts w:hint="eastAsia"/>
        </w:rPr>
        <w:t>报警上下限</w:t>
      </w:r>
      <w:r>
        <w:rPr>
          <w:rFonts w:hint="eastAsia"/>
        </w:rPr>
        <w:t>(</w:t>
      </w:r>
      <w:r w:rsidR="00BB53A8">
        <w:rPr>
          <w:rFonts w:hint="eastAsia"/>
        </w:rPr>
        <w:t>10byte</w:t>
      </w:r>
      <w:r>
        <w:rPr>
          <w:rFonts w:hint="eastAsia"/>
        </w:rPr>
        <w:t>)</w:t>
      </w:r>
      <w:r w:rsidR="007D11D3">
        <w:rPr>
          <w:rFonts w:hint="eastAsia"/>
        </w:rPr>
        <w:t>(addrbase+70</w:t>
      </w:r>
      <w:r w:rsidR="007D11D3">
        <w:t>—</w:t>
      </w:r>
      <w:r w:rsidR="007D11D3">
        <w:rPr>
          <w:rFonts w:hint="eastAsia"/>
        </w:rPr>
        <w:t>addrbase+79)</w:t>
      </w: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2440"/>
        <w:gridCol w:w="2441"/>
        <w:gridCol w:w="2441"/>
      </w:tblGrid>
      <w:tr w:rsidR="00D67281" w:rsidTr="00D67281">
        <w:tc>
          <w:tcPr>
            <w:tcW w:w="2440" w:type="dxa"/>
          </w:tcPr>
          <w:p w:rsidR="00D67281" w:rsidRDefault="00D67281" w:rsidP="00D67281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1-2Byte</w:t>
            </w:r>
          </w:p>
        </w:tc>
        <w:tc>
          <w:tcPr>
            <w:tcW w:w="2441" w:type="dxa"/>
          </w:tcPr>
          <w:p w:rsidR="00D67281" w:rsidRDefault="00D67281" w:rsidP="00D67281">
            <w:pPr>
              <w:pStyle w:val="a9"/>
              <w:spacing w:line="276" w:lineRule="auto"/>
              <w:ind w:firstLineChars="0" w:firstLine="0"/>
            </w:pPr>
            <w:r>
              <w:t>第一路报警上限</w:t>
            </w:r>
          </w:p>
        </w:tc>
        <w:tc>
          <w:tcPr>
            <w:tcW w:w="2441" w:type="dxa"/>
          </w:tcPr>
          <w:p w:rsidR="00D67281" w:rsidRDefault="00D67281" w:rsidP="00D67281">
            <w:pPr>
              <w:pStyle w:val="a9"/>
              <w:spacing w:line="276" w:lineRule="auto"/>
              <w:ind w:firstLineChars="0" w:firstLine="0"/>
            </w:pPr>
            <w:r>
              <w:t>对应电流值</w:t>
            </w:r>
            <w:r>
              <w:rPr>
                <w:rFonts w:hint="eastAsia"/>
              </w:rPr>
              <w:t>,unsigned short ,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0.01mA</w:t>
            </w:r>
          </w:p>
        </w:tc>
      </w:tr>
      <w:tr w:rsidR="00D67281" w:rsidTr="00D67281">
        <w:tc>
          <w:tcPr>
            <w:tcW w:w="2440" w:type="dxa"/>
          </w:tcPr>
          <w:p w:rsidR="00D67281" w:rsidRDefault="00D569E7" w:rsidP="00D67281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3-4Byte</w:t>
            </w:r>
          </w:p>
        </w:tc>
        <w:tc>
          <w:tcPr>
            <w:tcW w:w="2441" w:type="dxa"/>
          </w:tcPr>
          <w:p w:rsidR="00D67281" w:rsidRDefault="00D569E7" w:rsidP="00D67281">
            <w:pPr>
              <w:pStyle w:val="a9"/>
              <w:spacing w:line="276" w:lineRule="auto"/>
              <w:ind w:firstLineChars="0" w:firstLine="0"/>
            </w:pPr>
            <w:r>
              <w:t>第一路报警下限</w:t>
            </w:r>
          </w:p>
        </w:tc>
        <w:tc>
          <w:tcPr>
            <w:tcW w:w="2441" w:type="dxa"/>
          </w:tcPr>
          <w:p w:rsidR="00D67281" w:rsidRDefault="00D569E7" w:rsidP="00D67281">
            <w:pPr>
              <w:pStyle w:val="a9"/>
              <w:spacing w:line="276" w:lineRule="auto"/>
              <w:ind w:firstLineChars="0" w:firstLine="0"/>
            </w:pPr>
            <w:r>
              <w:t>对应电流值，</w:t>
            </w:r>
            <w:r>
              <w:rPr>
                <w:rFonts w:hint="eastAsia"/>
              </w:rPr>
              <w:t>unsigned short,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0.01mA</w:t>
            </w:r>
          </w:p>
        </w:tc>
      </w:tr>
      <w:tr w:rsidR="00D67281" w:rsidTr="00D67281">
        <w:tc>
          <w:tcPr>
            <w:tcW w:w="2440" w:type="dxa"/>
          </w:tcPr>
          <w:p w:rsidR="00D67281" w:rsidRDefault="00D569E7" w:rsidP="00D67281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5-6Byte</w:t>
            </w:r>
          </w:p>
        </w:tc>
        <w:tc>
          <w:tcPr>
            <w:tcW w:w="2441" w:type="dxa"/>
          </w:tcPr>
          <w:p w:rsidR="00D67281" w:rsidRDefault="00D569E7" w:rsidP="00D67281">
            <w:pPr>
              <w:pStyle w:val="a9"/>
              <w:spacing w:line="276" w:lineRule="auto"/>
              <w:ind w:firstLineChars="0" w:firstLine="0"/>
            </w:pPr>
            <w:r>
              <w:t>第二路报警上限</w:t>
            </w:r>
          </w:p>
        </w:tc>
        <w:tc>
          <w:tcPr>
            <w:tcW w:w="2441" w:type="dxa"/>
          </w:tcPr>
          <w:p w:rsidR="00D67281" w:rsidRDefault="00D569E7" w:rsidP="00D67281">
            <w:pPr>
              <w:pStyle w:val="a9"/>
              <w:spacing w:line="276" w:lineRule="auto"/>
              <w:ind w:firstLineChars="0" w:firstLine="0"/>
            </w:pPr>
            <w:r>
              <w:t>对应电流值，</w:t>
            </w:r>
            <w:r>
              <w:rPr>
                <w:rFonts w:hint="eastAsia"/>
              </w:rPr>
              <w:t>unsigned short,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0.01mA</w:t>
            </w:r>
          </w:p>
        </w:tc>
      </w:tr>
      <w:tr w:rsidR="00D67281" w:rsidTr="00D67281">
        <w:tc>
          <w:tcPr>
            <w:tcW w:w="2440" w:type="dxa"/>
          </w:tcPr>
          <w:p w:rsidR="00D67281" w:rsidRDefault="00D569E7" w:rsidP="00D67281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7-8Byte</w:t>
            </w:r>
          </w:p>
        </w:tc>
        <w:tc>
          <w:tcPr>
            <w:tcW w:w="2441" w:type="dxa"/>
          </w:tcPr>
          <w:p w:rsidR="00D67281" w:rsidRDefault="00D569E7" w:rsidP="00D67281">
            <w:pPr>
              <w:pStyle w:val="a9"/>
              <w:spacing w:line="276" w:lineRule="auto"/>
              <w:ind w:firstLineChars="0" w:firstLine="0"/>
            </w:pPr>
            <w:r>
              <w:t>第二路报警下限</w:t>
            </w:r>
          </w:p>
        </w:tc>
        <w:tc>
          <w:tcPr>
            <w:tcW w:w="2441" w:type="dxa"/>
          </w:tcPr>
          <w:p w:rsidR="00D67281" w:rsidRDefault="00D569E7" w:rsidP="00D67281">
            <w:pPr>
              <w:pStyle w:val="a9"/>
              <w:spacing w:line="276" w:lineRule="auto"/>
              <w:ind w:firstLineChars="0" w:firstLine="0"/>
            </w:pPr>
            <w:r>
              <w:t>对应电流值，</w:t>
            </w:r>
            <w:r>
              <w:rPr>
                <w:rFonts w:hint="eastAsia"/>
              </w:rPr>
              <w:t>unsigned short</w:t>
            </w:r>
            <w:r>
              <w:rPr>
                <w:rFonts w:hint="eastAsia"/>
              </w:rPr>
              <w:t>，单位</w:t>
            </w:r>
            <w:r>
              <w:rPr>
                <w:rFonts w:hint="eastAsia"/>
              </w:rPr>
              <w:t>0.01mA</w:t>
            </w:r>
          </w:p>
        </w:tc>
      </w:tr>
      <w:tr w:rsidR="00D67281" w:rsidTr="00D67281">
        <w:tc>
          <w:tcPr>
            <w:tcW w:w="2440" w:type="dxa"/>
          </w:tcPr>
          <w:p w:rsidR="00D67281" w:rsidRDefault="00D569E7" w:rsidP="00D67281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9Byte</w:t>
            </w:r>
          </w:p>
        </w:tc>
        <w:tc>
          <w:tcPr>
            <w:tcW w:w="2441" w:type="dxa"/>
          </w:tcPr>
          <w:p w:rsidR="00D67281" w:rsidRDefault="00D569E7" w:rsidP="00D67281">
            <w:pPr>
              <w:pStyle w:val="a9"/>
              <w:spacing w:line="276" w:lineRule="auto"/>
              <w:ind w:firstLineChars="0" w:firstLine="0"/>
            </w:pPr>
            <w:r>
              <w:t>是否启用报警</w:t>
            </w:r>
          </w:p>
        </w:tc>
        <w:tc>
          <w:tcPr>
            <w:tcW w:w="2441" w:type="dxa"/>
          </w:tcPr>
          <w:p w:rsidR="00D67281" w:rsidRDefault="00D569E7" w:rsidP="00D67281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0xee </w:t>
            </w:r>
            <w:r>
              <w:rPr>
                <w:rFonts w:hint="eastAsia"/>
              </w:rPr>
              <w:t>启用</w:t>
            </w:r>
          </w:p>
          <w:p w:rsidR="00D569E7" w:rsidRDefault="00D569E7" w:rsidP="00D67281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lastRenderedPageBreak/>
              <w:t>其余值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不启用</w:t>
            </w:r>
          </w:p>
        </w:tc>
      </w:tr>
      <w:tr w:rsidR="00D67281" w:rsidTr="00D67281">
        <w:tc>
          <w:tcPr>
            <w:tcW w:w="2440" w:type="dxa"/>
          </w:tcPr>
          <w:p w:rsidR="00D67281" w:rsidRDefault="00D569E7" w:rsidP="00D67281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lastRenderedPageBreak/>
              <w:t>10Byte</w:t>
            </w:r>
          </w:p>
        </w:tc>
        <w:tc>
          <w:tcPr>
            <w:tcW w:w="2441" w:type="dxa"/>
          </w:tcPr>
          <w:p w:rsidR="00D67281" w:rsidRDefault="00FD5E53" w:rsidP="00D67281">
            <w:pPr>
              <w:pStyle w:val="a9"/>
              <w:spacing w:line="276" w:lineRule="auto"/>
              <w:ind w:firstLineChars="0" w:firstLine="0"/>
            </w:pPr>
            <w:r>
              <w:t>预留</w:t>
            </w:r>
          </w:p>
        </w:tc>
        <w:tc>
          <w:tcPr>
            <w:tcW w:w="2441" w:type="dxa"/>
          </w:tcPr>
          <w:p w:rsidR="00D569E7" w:rsidRDefault="00FD5E53" w:rsidP="00D67281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</w:tr>
    </w:tbl>
    <w:p w:rsidR="00D67281" w:rsidRDefault="00D67281" w:rsidP="00D67281">
      <w:pPr>
        <w:pStyle w:val="a9"/>
        <w:spacing w:line="276" w:lineRule="auto"/>
        <w:ind w:left="1200" w:firstLineChars="0" w:firstLine="0"/>
      </w:pPr>
    </w:p>
    <w:p w:rsidR="00E428F1" w:rsidRDefault="00E428F1" w:rsidP="009B089F">
      <w:pPr>
        <w:pStyle w:val="a9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自动控制参数</w:t>
      </w:r>
      <w:r>
        <w:rPr>
          <w:rFonts w:hint="eastAsia"/>
        </w:rPr>
        <w:t>(</w:t>
      </w:r>
      <w:r w:rsidR="00BB53A8">
        <w:rPr>
          <w:rFonts w:hint="eastAsia"/>
        </w:rPr>
        <w:t>5</w:t>
      </w:r>
      <w:r w:rsidR="00BD3425">
        <w:rPr>
          <w:rFonts w:hint="eastAsia"/>
        </w:rPr>
        <w:t>Byte</w:t>
      </w:r>
      <w:r>
        <w:rPr>
          <w:rFonts w:hint="eastAsia"/>
        </w:rPr>
        <w:t>)</w:t>
      </w:r>
      <w:r w:rsidR="007D11D3">
        <w:rPr>
          <w:rFonts w:hint="eastAsia"/>
        </w:rPr>
        <w:t>(addrbase+80</w:t>
      </w:r>
      <w:r w:rsidR="007D11D3">
        <w:t>—</w:t>
      </w:r>
      <w:r w:rsidR="007D11D3">
        <w:rPr>
          <w:rFonts w:hint="eastAsia"/>
        </w:rPr>
        <w:t>addrbase+84)</w:t>
      </w: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1318"/>
        <w:gridCol w:w="1701"/>
        <w:gridCol w:w="4303"/>
      </w:tblGrid>
      <w:tr w:rsidR="00FD5E53" w:rsidTr="00FD5E53">
        <w:tc>
          <w:tcPr>
            <w:tcW w:w="1318" w:type="dxa"/>
          </w:tcPr>
          <w:p w:rsidR="00D569E7" w:rsidRDefault="00D569E7" w:rsidP="00D569E7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1 Byte</w:t>
            </w:r>
          </w:p>
        </w:tc>
        <w:tc>
          <w:tcPr>
            <w:tcW w:w="1701" w:type="dxa"/>
          </w:tcPr>
          <w:p w:rsidR="00D569E7" w:rsidRDefault="00FD5E53" w:rsidP="00D569E7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号开关量输出</w:t>
            </w:r>
            <w:r>
              <w:t>自动控制参数</w:t>
            </w:r>
          </w:p>
        </w:tc>
        <w:tc>
          <w:tcPr>
            <w:tcW w:w="4303" w:type="dxa"/>
          </w:tcPr>
          <w:p w:rsidR="00FD5E53" w:rsidRDefault="00FD5E53" w:rsidP="00FD5E53">
            <w:pPr>
              <w:pStyle w:val="a9"/>
              <w:spacing w:line="276" w:lineRule="auto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不启用开关量输出自动控制</w:t>
            </w:r>
          </w:p>
          <w:p w:rsidR="00FD5E53" w:rsidRDefault="00FD5E53" w:rsidP="00FD5E53">
            <w:pPr>
              <w:pStyle w:val="a9"/>
              <w:spacing w:line="276" w:lineRule="auto"/>
            </w:pPr>
            <w:r>
              <w:rPr>
                <w:rFonts w:hint="eastAsia"/>
              </w:rPr>
              <w:t>0x11  1</w:t>
            </w:r>
            <w:r>
              <w:rPr>
                <w:rFonts w:hint="eastAsia"/>
              </w:rPr>
              <w:t>号开关量输入，正反馈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号输入为通，输出为通；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号输入为断，输出为断</w:t>
            </w:r>
            <w:r>
              <w:rPr>
                <w:rFonts w:hint="eastAsia"/>
              </w:rPr>
              <w:t>)</w:t>
            </w:r>
          </w:p>
          <w:p w:rsidR="00FD5E53" w:rsidRDefault="00FD5E53" w:rsidP="00FD5E53">
            <w:pPr>
              <w:pStyle w:val="a9"/>
              <w:spacing w:line="276" w:lineRule="auto"/>
            </w:pPr>
            <w:r>
              <w:rPr>
                <w:rFonts w:hint="eastAsia"/>
              </w:rPr>
              <w:t>0x22  1</w:t>
            </w:r>
            <w:r>
              <w:rPr>
                <w:rFonts w:hint="eastAsia"/>
              </w:rPr>
              <w:t>号开关量输入，负反馈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号输入为通，输出为断；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号输入为断，输出为通</w:t>
            </w:r>
            <w:r>
              <w:rPr>
                <w:rFonts w:hint="eastAsia"/>
              </w:rPr>
              <w:t>)</w:t>
            </w:r>
          </w:p>
          <w:p w:rsidR="00FD5E53" w:rsidRDefault="00FD5E53" w:rsidP="00FD5E53">
            <w:pPr>
              <w:pStyle w:val="a9"/>
              <w:spacing w:line="276" w:lineRule="auto"/>
            </w:pPr>
            <w:r>
              <w:rPr>
                <w:rFonts w:hint="eastAsia"/>
              </w:rPr>
              <w:t>0x33  2</w:t>
            </w:r>
            <w:r>
              <w:rPr>
                <w:rFonts w:hint="eastAsia"/>
              </w:rPr>
              <w:t>号开关量输入，正反馈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号输入为通，输出为通；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号输入为断，输出为断</w:t>
            </w:r>
            <w:r>
              <w:rPr>
                <w:rFonts w:hint="eastAsia"/>
              </w:rPr>
              <w:t>)</w:t>
            </w:r>
          </w:p>
          <w:p w:rsidR="00FD5E53" w:rsidRDefault="00FD5E53" w:rsidP="00FD5E53">
            <w:pPr>
              <w:pStyle w:val="a9"/>
              <w:spacing w:line="276" w:lineRule="auto"/>
            </w:pPr>
            <w:r>
              <w:rPr>
                <w:rFonts w:hint="eastAsia"/>
              </w:rPr>
              <w:t>0x44  2</w:t>
            </w:r>
            <w:r>
              <w:rPr>
                <w:rFonts w:hint="eastAsia"/>
              </w:rPr>
              <w:t>号开关量输入，负反馈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号输入为通，输出为断；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号输入为断，输出为通</w:t>
            </w:r>
            <w:r>
              <w:rPr>
                <w:rFonts w:hint="eastAsia"/>
              </w:rPr>
              <w:t>)</w:t>
            </w:r>
          </w:p>
          <w:p w:rsidR="00FD5E53" w:rsidRDefault="00FD5E53" w:rsidP="00FD5E53">
            <w:pPr>
              <w:pStyle w:val="a9"/>
              <w:spacing w:line="276" w:lineRule="auto"/>
            </w:pPr>
            <w:r>
              <w:rPr>
                <w:rFonts w:hint="eastAsia"/>
              </w:rPr>
              <w:t>0x55  1</w:t>
            </w:r>
            <w:r>
              <w:rPr>
                <w:rFonts w:hint="eastAsia"/>
              </w:rPr>
              <w:t>号模拟量采集，正反馈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号模拟量采集超过上限，输出为开；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号模拟量采集超过下限，输出为断；未超限保持之前的输出状态</w:t>
            </w:r>
            <w:r>
              <w:rPr>
                <w:rFonts w:hint="eastAsia"/>
              </w:rPr>
              <w:t>)</w:t>
            </w:r>
          </w:p>
          <w:p w:rsidR="00FD5E53" w:rsidRDefault="00FD5E53" w:rsidP="00FD5E53">
            <w:pPr>
              <w:pStyle w:val="a9"/>
              <w:spacing w:line="276" w:lineRule="auto"/>
            </w:pPr>
            <w:r>
              <w:rPr>
                <w:rFonts w:hint="eastAsia"/>
              </w:rPr>
              <w:t>0x66  1</w:t>
            </w:r>
            <w:r>
              <w:rPr>
                <w:rFonts w:hint="eastAsia"/>
              </w:rPr>
              <w:t>号模拟量采集，负反馈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号模拟量采集超过下限，输出为开；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号模拟量采集超过上限，输出为断；未超限保持之前的输出状态</w:t>
            </w:r>
            <w:r>
              <w:rPr>
                <w:rFonts w:hint="eastAsia"/>
              </w:rPr>
              <w:t>)</w:t>
            </w:r>
          </w:p>
          <w:p w:rsidR="00FD5E53" w:rsidRDefault="00FD5E53" w:rsidP="00FD5E53">
            <w:pPr>
              <w:pStyle w:val="a9"/>
              <w:spacing w:line="276" w:lineRule="auto"/>
            </w:pPr>
            <w:r>
              <w:rPr>
                <w:rFonts w:hint="eastAsia"/>
              </w:rPr>
              <w:t>0x77  2</w:t>
            </w:r>
            <w:r>
              <w:rPr>
                <w:rFonts w:hint="eastAsia"/>
              </w:rPr>
              <w:t>号模拟量采集，正反馈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号模拟量采集超过上限，输出为通；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号模拟量采集超过下限，输出为断；未超限保持之前的输出状态</w:t>
            </w:r>
            <w:r>
              <w:rPr>
                <w:rFonts w:hint="eastAsia"/>
              </w:rPr>
              <w:t>)</w:t>
            </w:r>
          </w:p>
          <w:p w:rsidR="00FD5E53" w:rsidRDefault="00FD5E53" w:rsidP="00FD5E53">
            <w:pPr>
              <w:pStyle w:val="a9"/>
              <w:spacing w:line="276" w:lineRule="auto"/>
              <w:ind w:firstLineChars="150" w:firstLine="315"/>
            </w:pPr>
            <w:r>
              <w:rPr>
                <w:rFonts w:hint="eastAsia"/>
              </w:rPr>
              <w:t>0x88  2</w:t>
            </w:r>
            <w:r>
              <w:rPr>
                <w:rFonts w:hint="eastAsia"/>
              </w:rPr>
              <w:t>号模拟量采集，负反馈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号模拟量采集超过下限，输出为通；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号模拟量采集超过上限，输出为断；未超限保持之前的输出状态</w:t>
            </w:r>
            <w:r>
              <w:rPr>
                <w:rFonts w:hint="eastAsia"/>
              </w:rPr>
              <w:t>)</w:t>
            </w:r>
          </w:p>
          <w:p w:rsidR="00FD5E53" w:rsidRPr="00FD5E53" w:rsidRDefault="00FD5E53" w:rsidP="00FD5E53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其余值，开关量输出不进行自动控制</w:t>
            </w:r>
          </w:p>
        </w:tc>
      </w:tr>
      <w:tr w:rsidR="00FD5E53" w:rsidTr="00FD5E53">
        <w:tc>
          <w:tcPr>
            <w:tcW w:w="1318" w:type="dxa"/>
          </w:tcPr>
          <w:p w:rsidR="00D569E7" w:rsidRDefault="00FD5E53" w:rsidP="00D569E7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1701" w:type="dxa"/>
          </w:tcPr>
          <w:p w:rsidR="00D569E7" w:rsidRDefault="00FD5E53" w:rsidP="00D569E7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号开关量输出</w:t>
            </w:r>
            <w:r>
              <w:t>自动控制参数</w:t>
            </w:r>
          </w:p>
        </w:tc>
        <w:tc>
          <w:tcPr>
            <w:tcW w:w="4303" w:type="dxa"/>
          </w:tcPr>
          <w:p w:rsidR="00D569E7" w:rsidRDefault="00FD5E53" w:rsidP="00D569E7">
            <w:pPr>
              <w:pStyle w:val="a9"/>
              <w:spacing w:line="276" w:lineRule="auto"/>
              <w:ind w:firstLineChars="0" w:firstLine="0"/>
            </w:pPr>
            <w:r>
              <w:t>含义同上</w:t>
            </w:r>
          </w:p>
        </w:tc>
      </w:tr>
      <w:tr w:rsidR="00FD5E53" w:rsidTr="00FD5E53">
        <w:tc>
          <w:tcPr>
            <w:tcW w:w="1318" w:type="dxa"/>
          </w:tcPr>
          <w:p w:rsidR="00D569E7" w:rsidRDefault="00FD5E53" w:rsidP="00D569E7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3Byte</w:t>
            </w:r>
          </w:p>
        </w:tc>
        <w:tc>
          <w:tcPr>
            <w:tcW w:w="1701" w:type="dxa"/>
          </w:tcPr>
          <w:p w:rsidR="00D569E7" w:rsidRDefault="00FD5E53" w:rsidP="00D569E7">
            <w:pPr>
              <w:pStyle w:val="a9"/>
              <w:spacing w:line="276" w:lineRule="auto"/>
              <w:ind w:firstLineChars="0" w:firstLine="0"/>
            </w:pPr>
            <w:r>
              <w:t>标记数据</w:t>
            </w:r>
            <w:proofErr w:type="gramStart"/>
            <w:r>
              <w:t>受否有效</w:t>
            </w:r>
            <w:proofErr w:type="gramEnd"/>
          </w:p>
        </w:tc>
        <w:tc>
          <w:tcPr>
            <w:tcW w:w="4303" w:type="dxa"/>
          </w:tcPr>
          <w:p w:rsidR="00D569E7" w:rsidRDefault="00FD5E53" w:rsidP="00D569E7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0xee </w:t>
            </w:r>
            <w:r>
              <w:rPr>
                <w:rFonts w:hint="eastAsia"/>
              </w:rPr>
              <w:t>数据有效</w:t>
            </w:r>
          </w:p>
          <w:p w:rsidR="00FD5E53" w:rsidRDefault="00FD5E53" w:rsidP="00D569E7">
            <w:pPr>
              <w:pStyle w:val="a9"/>
              <w:spacing w:line="276" w:lineRule="auto"/>
              <w:ind w:firstLineChars="0" w:firstLine="0"/>
            </w:pPr>
            <w:r>
              <w:t>其余值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数据无效</w:t>
            </w:r>
          </w:p>
        </w:tc>
      </w:tr>
      <w:tr w:rsidR="00FD5E53" w:rsidTr="00FD5E53">
        <w:tc>
          <w:tcPr>
            <w:tcW w:w="1318" w:type="dxa"/>
          </w:tcPr>
          <w:p w:rsidR="00D569E7" w:rsidRDefault="00FD5E53" w:rsidP="00D569E7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4-5Byte</w:t>
            </w:r>
          </w:p>
        </w:tc>
        <w:tc>
          <w:tcPr>
            <w:tcW w:w="1701" w:type="dxa"/>
          </w:tcPr>
          <w:p w:rsidR="00D569E7" w:rsidRDefault="00FD5E53" w:rsidP="00D569E7">
            <w:pPr>
              <w:pStyle w:val="a9"/>
              <w:spacing w:line="276" w:lineRule="auto"/>
              <w:ind w:firstLineChars="0" w:firstLine="0"/>
            </w:pPr>
            <w:r>
              <w:t>预留</w:t>
            </w:r>
          </w:p>
        </w:tc>
        <w:tc>
          <w:tcPr>
            <w:tcW w:w="4303" w:type="dxa"/>
          </w:tcPr>
          <w:p w:rsidR="00D569E7" w:rsidRDefault="00FD5E53" w:rsidP="00D569E7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</w:tr>
    </w:tbl>
    <w:p w:rsidR="00E428F1" w:rsidRDefault="00E428F1" w:rsidP="009B089F">
      <w:pPr>
        <w:pStyle w:val="a9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事件记录地址</w:t>
      </w:r>
      <w:r>
        <w:rPr>
          <w:rFonts w:hint="eastAsia"/>
        </w:rPr>
        <w:t>(5Byte)</w:t>
      </w:r>
      <w:r w:rsidR="007D11D3" w:rsidRPr="007D11D3">
        <w:rPr>
          <w:rFonts w:hint="eastAsia"/>
        </w:rPr>
        <w:t xml:space="preserve"> </w:t>
      </w:r>
      <w:r w:rsidR="007D11D3">
        <w:rPr>
          <w:rFonts w:hint="eastAsia"/>
        </w:rPr>
        <w:t>(addrbase+85</w:t>
      </w:r>
      <w:r w:rsidR="007D11D3">
        <w:t>—</w:t>
      </w:r>
      <w:r w:rsidR="007D11D3">
        <w:rPr>
          <w:rFonts w:hint="eastAsia"/>
        </w:rPr>
        <w:t>addrbase+89)</w:t>
      </w: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2460"/>
        <w:gridCol w:w="2374"/>
        <w:gridCol w:w="2488"/>
      </w:tblGrid>
      <w:tr w:rsidR="00DC1222" w:rsidTr="00DC1222">
        <w:tc>
          <w:tcPr>
            <w:tcW w:w="2840" w:type="dxa"/>
          </w:tcPr>
          <w:p w:rsidR="00DC1222" w:rsidRDefault="00DC1222" w:rsidP="00FD5E53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1-2Byte</w:t>
            </w:r>
          </w:p>
        </w:tc>
        <w:tc>
          <w:tcPr>
            <w:tcW w:w="2841" w:type="dxa"/>
          </w:tcPr>
          <w:p w:rsidR="00DC1222" w:rsidRDefault="00DC1222" w:rsidP="00FD5E53">
            <w:pPr>
              <w:pStyle w:val="a9"/>
              <w:spacing w:line="276" w:lineRule="auto"/>
              <w:ind w:firstLineChars="0" w:firstLine="0"/>
            </w:pPr>
            <w:r>
              <w:t>事件记录条数</w:t>
            </w:r>
          </w:p>
        </w:tc>
        <w:tc>
          <w:tcPr>
            <w:tcW w:w="2841" w:type="dxa"/>
          </w:tcPr>
          <w:p w:rsidR="00DC1222" w:rsidRDefault="00DC1222" w:rsidP="00FD5E53">
            <w:pPr>
              <w:pStyle w:val="a9"/>
              <w:spacing w:line="276" w:lineRule="auto"/>
              <w:ind w:firstLineChars="0" w:firstLine="0"/>
            </w:pPr>
            <w:r>
              <w:t>U</w:t>
            </w:r>
            <w:r>
              <w:rPr>
                <w:rFonts w:hint="eastAsia"/>
              </w:rPr>
              <w:t>nsigned short</w:t>
            </w:r>
          </w:p>
        </w:tc>
      </w:tr>
      <w:tr w:rsidR="00DC1222" w:rsidTr="00DC1222">
        <w:tc>
          <w:tcPr>
            <w:tcW w:w="2840" w:type="dxa"/>
          </w:tcPr>
          <w:p w:rsidR="00DC1222" w:rsidRDefault="00DC1222" w:rsidP="00FD5E53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3-4Byte</w:t>
            </w:r>
          </w:p>
        </w:tc>
        <w:tc>
          <w:tcPr>
            <w:tcW w:w="2841" w:type="dxa"/>
          </w:tcPr>
          <w:p w:rsidR="00DC1222" w:rsidRDefault="00DC1222" w:rsidP="00FD5E53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事件记录最后地址</w:t>
            </w:r>
          </w:p>
        </w:tc>
        <w:tc>
          <w:tcPr>
            <w:tcW w:w="2841" w:type="dxa"/>
          </w:tcPr>
          <w:p w:rsidR="00DC1222" w:rsidRDefault="00DC1222" w:rsidP="00FD5E53">
            <w:pPr>
              <w:pStyle w:val="a9"/>
              <w:spacing w:line="276" w:lineRule="auto"/>
              <w:ind w:firstLineChars="0" w:firstLine="0"/>
            </w:pPr>
            <w:r>
              <w:t>U</w:t>
            </w:r>
            <w:r>
              <w:rPr>
                <w:rFonts w:hint="eastAsia"/>
              </w:rPr>
              <w:t>nsigned short</w:t>
            </w:r>
          </w:p>
        </w:tc>
      </w:tr>
      <w:tr w:rsidR="00DC1222" w:rsidTr="00DC1222">
        <w:tc>
          <w:tcPr>
            <w:tcW w:w="2840" w:type="dxa"/>
          </w:tcPr>
          <w:p w:rsidR="00DC1222" w:rsidRDefault="00DC1222" w:rsidP="00FD5E53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lastRenderedPageBreak/>
              <w:t>5Byte</w:t>
            </w:r>
          </w:p>
        </w:tc>
        <w:tc>
          <w:tcPr>
            <w:tcW w:w="2841" w:type="dxa"/>
          </w:tcPr>
          <w:p w:rsidR="00DC1222" w:rsidRDefault="00DC1222" w:rsidP="00FD5E53">
            <w:pPr>
              <w:pStyle w:val="a9"/>
              <w:spacing w:line="276" w:lineRule="auto"/>
              <w:ind w:firstLineChars="0" w:firstLine="0"/>
            </w:pPr>
            <w:r>
              <w:t>数据是否有效</w:t>
            </w:r>
          </w:p>
        </w:tc>
        <w:tc>
          <w:tcPr>
            <w:tcW w:w="2841" w:type="dxa"/>
          </w:tcPr>
          <w:p w:rsidR="00DC1222" w:rsidRDefault="00DC1222" w:rsidP="00FD5E53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0xee </w:t>
            </w:r>
            <w:r>
              <w:rPr>
                <w:rFonts w:hint="eastAsia"/>
              </w:rPr>
              <w:t>数据有效</w:t>
            </w:r>
          </w:p>
          <w:p w:rsidR="00DC1222" w:rsidRDefault="00DC1222" w:rsidP="00FD5E53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其余值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数据无效</w:t>
            </w:r>
          </w:p>
        </w:tc>
      </w:tr>
    </w:tbl>
    <w:p w:rsidR="007D11D3" w:rsidRDefault="00262B58" w:rsidP="007D11D3">
      <w:pPr>
        <w:pStyle w:val="a9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ADC</w:t>
      </w:r>
      <w:r>
        <w:rPr>
          <w:rFonts w:hint="eastAsia"/>
        </w:rPr>
        <w:t>校准</w:t>
      </w:r>
      <w:r w:rsidR="007D11D3">
        <w:rPr>
          <w:rFonts w:hint="eastAsia"/>
        </w:rPr>
        <w:t>（</w:t>
      </w:r>
      <w:r>
        <w:rPr>
          <w:rFonts w:hint="eastAsia"/>
        </w:rPr>
        <w:t>25</w:t>
      </w:r>
      <w:r w:rsidR="007D11D3">
        <w:rPr>
          <w:rFonts w:hint="eastAsia"/>
        </w:rPr>
        <w:t>Byte</w:t>
      </w:r>
      <w:r w:rsidR="007D11D3">
        <w:rPr>
          <w:rFonts w:hint="eastAsia"/>
        </w:rPr>
        <w:t>）</w:t>
      </w:r>
    </w:p>
    <w:tbl>
      <w:tblPr>
        <w:tblStyle w:val="a8"/>
        <w:tblW w:w="0" w:type="auto"/>
        <w:tblInd w:w="1211" w:type="dxa"/>
        <w:tblLook w:val="04A0" w:firstRow="1" w:lastRow="0" w:firstColumn="1" w:lastColumn="0" w:noHBand="0" w:noVBand="1"/>
      </w:tblPr>
      <w:tblGrid>
        <w:gridCol w:w="1087"/>
        <w:gridCol w:w="2808"/>
        <w:gridCol w:w="3416"/>
      </w:tblGrid>
      <w:tr w:rsidR="00F8712C" w:rsidRPr="00262B58" w:rsidTr="00F8712C">
        <w:tc>
          <w:tcPr>
            <w:tcW w:w="1024" w:type="dxa"/>
          </w:tcPr>
          <w:p w:rsidR="00262B58" w:rsidRDefault="00262B58" w:rsidP="007D11D3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1-4Byte</w:t>
            </w:r>
          </w:p>
        </w:tc>
        <w:tc>
          <w:tcPr>
            <w:tcW w:w="2835" w:type="dxa"/>
          </w:tcPr>
          <w:p w:rsidR="00262B58" w:rsidRDefault="00262B58" w:rsidP="007D11D3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电源电压</w:t>
            </w:r>
            <w:proofErr w:type="spellStart"/>
            <w:r>
              <w:rPr>
                <w:rFonts w:hint="eastAsia"/>
              </w:rPr>
              <w:t>adc</w:t>
            </w:r>
            <w:proofErr w:type="spellEnd"/>
            <w:r>
              <w:rPr>
                <w:rFonts w:hint="eastAsia"/>
              </w:rPr>
              <w:t>校准记录</w:t>
            </w:r>
            <w:r>
              <w:rPr>
                <w:rFonts w:hint="eastAsia"/>
              </w:rPr>
              <w:t>1</w:t>
            </w:r>
          </w:p>
        </w:tc>
        <w:tc>
          <w:tcPr>
            <w:tcW w:w="3452" w:type="dxa"/>
          </w:tcPr>
          <w:p w:rsidR="00262B58" w:rsidRDefault="00262B58" w:rsidP="007D11D3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1-2B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转换值</w:t>
            </w:r>
          </w:p>
          <w:p w:rsidR="00262B58" w:rsidRDefault="00262B58" w:rsidP="007D11D3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3-4B</w:t>
            </w:r>
            <w:r>
              <w:rPr>
                <w:rFonts w:hint="eastAsia"/>
              </w:rPr>
              <w:t>对应电压值，单位</w:t>
            </w:r>
            <w:r>
              <w:rPr>
                <w:rFonts w:hint="eastAsia"/>
              </w:rPr>
              <w:t>0.001V</w:t>
            </w:r>
          </w:p>
        </w:tc>
      </w:tr>
      <w:tr w:rsidR="00F8712C" w:rsidRPr="00F8712C" w:rsidTr="00F8712C">
        <w:tc>
          <w:tcPr>
            <w:tcW w:w="1024" w:type="dxa"/>
          </w:tcPr>
          <w:p w:rsidR="00F8712C" w:rsidRDefault="00F8712C" w:rsidP="007D11D3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5-8Byte</w:t>
            </w:r>
          </w:p>
        </w:tc>
        <w:tc>
          <w:tcPr>
            <w:tcW w:w="2835" w:type="dxa"/>
          </w:tcPr>
          <w:p w:rsidR="00F8712C" w:rsidRDefault="00F8712C" w:rsidP="00F8712C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电源电压</w:t>
            </w:r>
            <w:proofErr w:type="spellStart"/>
            <w:r>
              <w:rPr>
                <w:rFonts w:hint="eastAsia"/>
              </w:rPr>
              <w:t>adc</w:t>
            </w:r>
            <w:proofErr w:type="spellEnd"/>
            <w:r>
              <w:rPr>
                <w:rFonts w:hint="eastAsia"/>
              </w:rPr>
              <w:t>校准记录</w:t>
            </w:r>
            <w:r>
              <w:rPr>
                <w:rFonts w:hint="eastAsia"/>
              </w:rPr>
              <w:t>2</w:t>
            </w:r>
          </w:p>
        </w:tc>
        <w:tc>
          <w:tcPr>
            <w:tcW w:w="3452" w:type="dxa"/>
          </w:tcPr>
          <w:p w:rsidR="00F8712C" w:rsidRDefault="00F8712C" w:rsidP="007123B3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5-6B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转换值</w:t>
            </w:r>
          </w:p>
          <w:p w:rsidR="00F8712C" w:rsidRDefault="00F8712C" w:rsidP="00F8712C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7-8B</w:t>
            </w:r>
            <w:r>
              <w:rPr>
                <w:rFonts w:hint="eastAsia"/>
              </w:rPr>
              <w:t>对应电压值，单位</w:t>
            </w:r>
            <w:r>
              <w:rPr>
                <w:rFonts w:hint="eastAsia"/>
              </w:rPr>
              <w:t>0.001V</w:t>
            </w:r>
          </w:p>
        </w:tc>
      </w:tr>
      <w:tr w:rsidR="00F8712C" w:rsidRPr="00F8712C" w:rsidTr="00F8712C">
        <w:tc>
          <w:tcPr>
            <w:tcW w:w="1024" w:type="dxa"/>
          </w:tcPr>
          <w:p w:rsidR="00F8712C" w:rsidRDefault="00F8712C" w:rsidP="007D11D3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9-12Byte</w:t>
            </w:r>
          </w:p>
        </w:tc>
        <w:tc>
          <w:tcPr>
            <w:tcW w:w="2835" w:type="dxa"/>
          </w:tcPr>
          <w:p w:rsidR="00F8712C" w:rsidRDefault="00F8712C" w:rsidP="00F8712C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第一路</w:t>
            </w:r>
            <w:r>
              <w:rPr>
                <w:rFonts w:hint="eastAsia"/>
              </w:rPr>
              <w:t>4-20mA</w:t>
            </w:r>
            <w:r>
              <w:rPr>
                <w:rFonts w:hint="eastAsia"/>
              </w:rPr>
              <w:t>校准记录</w:t>
            </w:r>
            <w:r>
              <w:rPr>
                <w:rFonts w:hint="eastAsia"/>
              </w:rPr>
              <w:t>1</w:t>
            </w:r>
          </w:p>
        </w:tc>
        <w:tc>
          <w:tcPr>
            <w:tcW w:w="3452" w:type="dxa"/>
          </w:tcPr>
          <w:p w:rsidR="00F8712C" w:rsidRDefault="00F8712C" w:rsidP="007123B3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9-10B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转换值</w:t>
            </w:r>
          </w:p>
          <w:p w:rsidR="00F8712C" w:rsidRDefault="00F8712C" w:rsidP="00F8712C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11-12B</w:t>
            </w:r>
            <w:r>
              <w:rPr>
                <w:rFonts w:hint="eastAsia"/>
              </w:rPr>
              <w:t>对应电流值，单位</w:t>
            </w:r>
            <w:r>
              <w:rPr>
                <w:rFonts w:hint="eastAsia"/>
              </w:rPr>
              <w:t>0.01mA</w:t>
            </w:r>
          </w:p>
        </w:tc>
      </w:tr>
      <w:tr w:rsidR="00F8712C" w:rsidRPr="00F8712C" w:rsidTr="00F8712C">
        <w:tc>
          <w:tcPr>
            <w:tcW w:w="1024" w:type="dxa"/>
          </w:tcPr>
          <w:p w:rsidR="00F8712C" w:rsidRDefault="00F8712C" w:rsidP="007D11D3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13-16Byte</w:t>
            </w:r>
          </w:p>
        </w:tc>
        <w:tc>
          <w:tcPr>
            <w:tcW w:w="2835" w:type="dxa"/>
          </w:tcPr>
          <w:p w:rsidR="00F8712C" w:rsidRDefault="00F8712C" w:rsidP="00F8712C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第一路</w:t>
            </w:r>
            <w:r>
              <w:rPr>
                <w:rFonts w:hint="eastAsia"/>
              </w:rPr>
              <w:t>4-20mA</w:t>
            </w:r>
            <w:r>
              <w:rPr>
                <w:rFonts w:hint="eastAsia"/>
              </w:rPr>
              <w:t>校准记录</w:t>
            </w:r>
            <w:r>
              <w:rPr>
                <w:rFonts w:hint="eastAsia"/>
              </w:rPr>
              <w:t>2</w:t>
            </w:r>
          </w:p>
        </w:tc>
        <w:tc>
          <w:tcPr>
            <w:tcW w:w="3452" w:type="dxa"/>
          </w:tcPr>
          <w:p w:rsidR="00F8712C" w:rsidRDefault="00F8712C" w:rsidP="007123B3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13-14B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转换值</w:t>
            </w:r>
          </w:p>
          <w:p w:rsidR="00F8712C" w:rsidRDefault="00F8712C" w:rsidP="00F8712C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15-16B</w:t>
            </w:r>
            <w:r>
              <w:rPr>
                <w:rFonts w:hint="eastAsia"/>
              </w:rPr>
              <w:t>对应电流值，单位</w:t>
            </w:r>
            <w:r>
              <w:rPr>
                <w:rFonts w:hint="eastAsia"/>
              </w:rPr>
              <w:t>0.01mA</w:t>
            </w:r>
          </w:p>
        </w:tc>
      </w:tr>
      <w:tr w:rsidR="00F8712C" w:rsidRPr="00F8712C" w:rsidTr="00F8712C">
        <w:tc>
          <w:tcPr>
            <w:tcW w:w="1024" w:type="dxa"/>
          </w:tcPr>
          <w:p w:rsidR="00F8712C" w:rsidRDefault="00F8712C" w:rsidP="007D11D3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17-20Byte</w:t>
            </w:r>
          </w:p>
        </w:tc>
        <w:tc>
          <w:tcPr>
            <w:tcW w:w="2835" w:type="dxa"/>
          </w:tcPr>
          <w:p w:rsidR="00F8712C" w:rsidRDefault="00F8712C" w:rsidP="00F8712C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第二路</w:t>
            </w:r>
            <w:r>
              <w:rPr>
                <w:rFonts w:hint="eastAsia"/>
              </w:rPr>
              <w:t>4-20mA</w:t>
            </w:r>
            <w:r>
              <w:rPr>
                <w:rFonts w:hint="eastAsia"/>
              </w:rPr>
              <w:t>校准记录</w:t>
            </w:r>
            <w:r>
              <w:rPr>
                <w:rFonts w:hint="eastAsia"/>
              </w:rPr>
              <w:t>1</w:t>
            </w:r>
          </w:p>
        </w:tc>
        <w:tc>
          <w:tcPr>
            <w:tcW w:w="3452" w:type="dxa"/>
          </w:tcPr>
          <w:p w:rsidR="00F8712C" w:rsidRDefault="00F8712C" w:rsidP="007123B3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17-18B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转换值</w:t>
            </w:r>
          </w:p>
          <w:p w:rsidR="00F8712C" w:rsidRDefault="00F8712C" w:rsidP="007123B3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19-20B </w:t>
            </w:r>
            <w:r>
              <w:rPr>
                <w:rFonts w:hint="eastAsia"/>
              </w:rPr>
              <w:t>对应电流值，单位</w:t>
            </w:r>
            <w:r>
              <w:rPr>
                <w:rFonts w:hint="eastAsia"/>
              </w:rPr>
              <w:t>0.01mA</w:t>
            </w:r>
          </w:p>
        </w:tc>
      </w:tr>
      <w:tr w:rsidR="00F8712C" w:rsidRPr="00F8712C" w:rsidTr="00F8712C">
        <w:tc>
          <w:tcPr>
            <w:tcW w:w="1024" w:type="dxa"/>
          </w:tcPr>
          <w:p w:rsidR="00F8712C" w:rsidRDefault="00F8712C" w:rsidP="007D11D3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21-24Byte</w:t>
            </w:r>
          </w:p>
        </w:tc>
        <w:tc>
          <w:tcPr>
            <w:tcW w:w="2835" w:type="dxa"/>
          </w:tcPr>
          <w:p w:rsidR="00F8712C" w:rsidRDefault="00F8712C" w:rsidP="00F8712C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第二路</w:t>
            </w:r>
            <w:r>
              <w:rPr>
                <w:rFonts w:hint="eastAsia"/>
              </w:rPr>
              <w:t>4-20mA</w:t>
            </w:r>
            <w:r>
              <w:rPr>
                <w:rFonts w:hint="eastAsia"/>
              </w:rPr>
              <w:t>校准记录</w:t>
            </w:r>
            <w:r>
              <w:rPr>
                <w:rFonts w:hint="eastAsia"/>
              </w:rPr>
              <w:t>2</w:t>
            </w:r>
          </w:p>
        </w:tc>
        <w:tc>
          <w:tcPr>
            <w:tcW w:w="3452" w:type="dxa"/>
          </w:tcPr>
          <w:p w:rsidR="00F8712C" w:rsidRDefault="00F8712C" w:rsidP="007123B3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21-22B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转换值</w:t>
            </w:r>
          </w:p>
          <w:p w:rsidR="00F8712C" w:rsidRDefault="00F8712C" w:rsidP="007123B3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23-24B </w:t>
            </w:r>
            <w:r>
              <w:rPr>
                <w:rFonts w:hint="eastAsia"/>
              </w:rPr>
              <w:t>对应电流值，单位</w:t>
            </w:r>
            <w:r>
              <w:rPr>
                <w:rFonts w:hint="eastAsia"/>
              </w:rPr>
              <w:t>0.01mA</w:t>
            </w:r>
          </w:p>
        </w:tc>
      </w:tr>
      <w:tr w:rsidR="00F8712C" w:rsidRPr="00F8712C" w:rsidTr="00F8712C">
        <w:tc>
          <w:tcPr>
            <w:tcW w:w="1024" w:type="dxa"/>
          </w:tcPr>
          <w:p w:rsidR="00F8712C" w:rsidRDefault="00F8712C" w:rsidP="007D11D3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25Byte</w:t>
            </w:r>
          </w:p>
        </w:tc>
        <w:tc>
          <w:tcPr>
            <w:tcW w:w="2835" w:type="dxa"/>
          </w:tcPr>
          <w:p w:rsidR="00F8712C" w:rsidRDefault="00F8712C" w:rsidP="00F8712C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校验</w:t>
            </w:r>
          </w:p>
        </w:tc>
        <w:tc>
          <w:tcPr>
            <w:tcW w:w="3452" w:type="dxa"/>
          </w:tcPr>
          <w:p w:rsidR="00F8712C" w:rsidRDefault="00F8712C" w:rsidP="007123B3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0xEE</w:t>
            </w:r>
            <w:r>
              <w:rPr>
                <w:rFonts w:hint="eastAsia"/>
              </w:rPr>
              <w:t>数据有效，其余数值数据无效</w:t>
            </w:r>
          </w:p>
        </w:tc>
      </w:tr>
    </w:tbl>
    <w:p w:rsidR="00262B58" w:rsidRDefault="00262B58" w:rsidP="00262B58">
      <w:pPr>
        <w:spacing w:line="276" w:lineRule="auto"/>
      </w:pPr>
    </w:p>
    <w:p w:rsidR="00262B58" w:rsidRDefault="00262B58" w:rsidP="00262B58">
      <w:pPr>
        <w:pStyle w:val="a9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预留（</w:t>
      </w:r>
      <w:r>
        <w:rPr>
          <w:rFonts w:hint="eastAsia"/>
        </w:rPr>
        <w:t>5Byte</w:t>
      </w:r>
      <w:r>
        <w:rPr>
          <w:rFonts w:hint="eastAsia"/>
        </w:rPr>
        <w:t>）</w:t>
      </w:r>
    </w:p>
    <w:p w:rsidR="009B089F" w:rsidRDefault="009B089F" w:rsidP="009B089F">
      <w:pPr>
        <w:pStyle w:val="a9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事件记录</w:t>
      </w:r>
      <w:r w:rsidR="00684687">
        <w:rPr>
          <w:rFonts w:hint="eastAsia"/>
        </w:rPr>
        <w:t>（</w:t>
      </w:r>
      <w:r w:rsidR="00CD5AFB">
        <w:rPr>
          <w:rFonts w:hint="eastAsia"/>
        </w:rPr>
        <w:t>存储地址</w:t>
      </w:r>
      <w:r w:rsidR="00684687">
        <w:rPr>
          <w:rFonts w:hint="eastAsia"/>
        </w:rPr>
        <w:t>2</w:t>
      </w:r>
      <w:r w:rsidR="00CD5AFB">
        <w:rPr>
          <w:rFonts w:hint="eastAsia"/>
        </w:rPr>
        <w:t>0</w:t>
      </w:r>
      <w:r w:rsidR="007612EB">
        <w:rPr>
          <w:rFonts w:hint="eastAsia"/>
        </w:rPr>
        <w:t>0</w:t>
      </w:r>
      <w:r w:rsidR="00CD5AFB">
        <w:rPr>
          <w:rFonts w:hint="eastAsia"/>
        </w:rPr>
        <w:t>-19</w:t>
      </w:r>
      <w:r w:rsidR="007612EB">
        <w:rPr>
          <w:rFonts w:hint="eastAsia"/>
        </w:rPr>
        <w:t>39</w:t>
      </w:r>
      <w:r w:rsidR="00684687">
        <w:rPr>
          <w:rFonts w:hint="eastAsia"/>
        </w:rPr>
        <w:t>）</w:t>
      </w:r>
    </w:p>
    <w:p w:rsidR="00DC1222" w:rsidRDefault="00DC1222" w:rsidP="00DC1222">
      <w:pPr>
        <w:pStyle w:val="a9"/>
        <w:spacing w:line="276" w:lineRule="auto"/>
        <w:ind w:left="840" w:firstLineChars="0" w:firstLine="0"/>
      </w:pPr>
      <w:r>
        <w:t>事件记录，每条事件记录长度为</w:t>
      </w:r>
      <w:r>
        <w:rPr>
          <w:rFonts w:hint="eastAsia"/>
        </w:rPr>
        <w:t>12Byte</w:t>
      </w:r>
      <w:r w:rsidR="00684687">
        <w:rPr>
          <w:rFonts w:hint="eastAsia"/>
        </w:rPr>
        <w:t>，最多记录</w:t>
      </w:r>
      <w:r w:rsidR="00684687">
        <w:rPr>
          <w:rFonts w:hint="eastAsia"/>
        </w:rPr>
        <w:t>1</w:t>
      </w:r>
      <w:r w:rsidR="002C205E">
        <w:rPr>
          <w:rFonts w:hint="eastAsia"/>
        </w:rPr>
        <w:t>4</w:t>
      </w:r>
      <w:r w:rsidR="00CF40B5">
        <w:rPr>
          <w:rFonts w:hint="eastAsia"/>
        </w:rPr>
        <w:t>0</w:t>
      </w:r>
      <w:r w:rsidR="00684687">
        <w:rPr>
          <w:rFonts w:hint="eastAsia"/>
        </w:rPr>
        <w:t>条事件，覆盖记录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962"/>
        <w:gridCol w:w="2693"/>
        <w:gridCol w:w="3027"/>
      </w:tblGrid>
      <w:tr w:rsidR="00DC1222" w:rsidTr="00DC1222">
        <w:tc>
          <w:tcPr>
            <w:tcW w:w="1962" w:type="dxa"/>
          </w:tcPr>
          <w:p w:rsidR="00DC1222" w:rsidRDefault="00DC1222" w:rsidP="00DC1222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1-6Byte</w:t>
            </w:r>
          </w:p>
        </w:tc>
        <w:tc>
          <w:tcPr>
            <w:tcW w:w="2693" w:type="dxa"/>
          </w:tcPr>
          <w:p w:rsidR="00DC1222" w:rsidRDefault="00DC1222" w:rsidP="00DC1222">
            <w:pPr>
              <w:pStyle w:val="a9"/>
              <w:spacing w:line="276" w:lineRule="auto"/>
              <w:ind w:firstLineChars="0" w:firstLine="0"/>
            </w:pPr>
            <w:r>
              <w:t>事件发生时间</w:t>
            </w:r>
          </w:p>
        </w:tc>
        <w:tc>
          <w:tcPr>
            <w:tcW w:w="3027" w:type="dxa"/>
          </w:tcPr>
          <w:p w:rsidR="00DC1222" w:rsidRDefault="00DC1222" w:rsidP="00DC1222">
            <w:pPr>
              <w:pStyle w:val="a9"/>
              <w:spacing w:line="276" w:lineRule="auto"/>
              <w:ind w:firstLineChars="0" w:firstLine="0"/>
            </w:pPr>
            <w:proofErr w:type="spellStart"/>
            <w:r>
              <w:t>YY</w:t>
            </w:r>
            <w:r>
              <w:rPr>
                <w:rFonts w:hint="eastAsia"/>
              </w:rPr>
              <w:t>MMDDhhmmss</w:t>
            </w:r>
            <w:proofErr w:type="spellEnd"/>
            <w:r>
              <w:rPr>
                <w:rFonts w:hint="eastAsia"/>
              </w:rPr>
              <w:t>，例：</w:t>
            </w:r>
          </w:p>
          <w:p w:rsidR="00DC1222" w:rsidRDefault="00DC1222" w:rsidP="00DC1222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0x16 0x05 0x20 0x14 0x47 0x30  2016-05-20 14:47:30</w:t>
            </w:r>
          </w:p>
        </w:tc>
      </w:tr>
      <w:tr w:rsidR="00DC1222" w:rsidTr="00DC1222">
        <w:tc>
          <w:tcPr>
            <w:tcW w:w="1962" w:type="dxa"/>
          </w:tcPr>
          <w:p w:rsidR="00DC1222" w:rsidRDefault="00DC1222" w:rsidP="00DC1222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7-8Byte</w:t>
            </w:r>
          </w:p>
        </w:tc>
        <w:tc>
          <w:tcPr>
            <w:tcW w:w="2693" w:type="dxa"/>
          </w:tcPr>
          <w:p w:rsidR="00DC1222" w:rsidRDefault="00DC1222" w:rsidP="00DC1222">
            <w:pPr>
              <w:pStyle w:val="a9"/>
              <w:spacing w:line="276" w:lineRule="auto"/>
              <w:ind w:firstLineChars="0" w:firstLine="0"/>
            </w:pPr>
            <w:r>
              <w:t>事件号</w:t>
            </w:r>
          </w:p>
        </w:tc>
        <w:tc>
          <w:tcPr>
            <w:tcW w:w="3027" w:type="dxa"/>
          </w:tcPr>
          <w:p w:rsidR="00DC1222" w:rsidRDefault="00DC1222" w:rsidP="00DC1222">
            <w:pPr>
              <w:pStyle w:val="a9"/>
              <w:spacing w:line="276" w:lineRule="auto"/>
              <w:ind w:firstLineChars="0" w:firstLine="0"/>
            </w:pPr>
            <w:r>
              <w:t>事件号定义</w:t>
            </w:r>
            <w:proofErr w:type="gramStart"/>
            <w:r>
              <w:t>见事件</w:t>
            </w:r>
            <w:proofErr w:type="gramEnd"/>
            <w:r>
              <w:t>列表</w:t>
            </w:r>
          </w:p>
        </w:tc>
      </w:tr>
      <w:tr w:rsidR="00DC1222" w:rsidTr="00DC1222">
        <w:tc>
          <w:tcPr>
            <w:tcW w:w="1962" w:type="dxa"/>
          </w:tcPr>
          <w:p w:rsidR="00DC1222" w:rsidRDefault="00DC1222" w:rsidP="00DC1222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9-10Byte</w:t>
            </w:r>
          </w:p>
        </w:tc>
        <w:tc>
          <w:tcPr>
            <w:tcW w:w="2693" w:type="dxa"/>
          </w:tcPr>
          <w:p w:rsidR="00DC1222" w:rsidRDefault="00DC1222" w:rsidP="00DC1222">
            <w:pPr>
              <w:pStyle w:val="a9"/>
              <w:spacing w:line="276" w:lineRule="auto"/>
              <w:ind w:firstLineChars="0" w:firstLine="0"/>
            </w:pPr>
            <w:r>
              <w:t>事件参数</w:t>
            </w:r>
          </w:p>
        </w:tc>
        <w:tc>
          <w:tcPr>
            <w:tcW w:w="3027" w:type="dxa"/>
          </w:tcPr>
          <w:p w:rsidR="00DC1222" w:rsidRDefault="00DC1222" w:rsidP="00DC1222">
            <w:pPr>
              <w:pStyle w:val="a9"/>
              <w:spacing w:line="276" w:lineRule="auto"/>
              <w:ind w:firstLineChars="0" w:firstLine="0"/>
            </w:pPr>
            <w:r>
              <w:t>没有参数补</w:t>
            </w:r>
            <w:r>
              <w:rPr>
                <w:rFonts w:hint="eastAsia"/>
              </w:rPr>
              <w:t>0</w:t>
            </w:r>
          </w:p>
        </w:tc>
      </w:tr>
      <w:tr w:rsidR="00DC1222" w:rsidTr="00DC1222">
        <w:tc>
          <w:tcPr>
            <w:tcW w:w="1962" w:type="dxa"/>
          </w:tcPr>
          <w:p w:rsidR="00DC1222" w:rsidRDefault="00DC1222" w:rsidP="00DC1222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11Byte</w:t>
            </w:r>
          </w:p>
        </w:tc>
        <w:tc>
          <w:tcPr>
            <w:tcW w:w="2693" w:type="dxa"/>
          </w:tcPr>
          <w:p w:rsidR="00DC1222" w:rsidRDefault="00DC1222" w:rsidP="00DC1222">
            <w:pPr>
              <w:pStyle w:val="a9"/>
              <w:spacing w:line="276" w:lineRule="auto"/>
              <w:ind w:firstLineChars="0" w:firstLine="0"/>
            </w:pPr>
            <w:r>
              <w:t>标记是否已经上传</w:t>
            </w:r>
          </w:p>
        </w:tc>
        <w:tc>
          <w:tcPr>
            <w:tcW w:w="3027" w:type="dxa"/>
          </w:tcPr>
          <w:p w:rsidR="00DC1222" w:rsidRDefault="00DC1222" w:rsidP="00DC1222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0xee </w:t>
            </w:r>
            <w:r>
              <w:rPr>
                <w:rFonts w:hint="eastAsia"/>
              </w:rPr>
              <w:t>已经上传</w:t>
            </w:r>
          </w:p>
          <w:p w:rsidR="00DC1222" w:rsidRDefault="00DC1222" w:rsidP="00DC1222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其余值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没有上传</w:t>
            </w:r>
          </w:p>
        </w:tc>
      </w:tr>
      <w:tr w:rsidR="00DC1222" w:rsidTr="00DC1222">
        <w:tc>
          <w:tcPr>
            <w:tcW w:w="1962" w:type="dxa"/>
          </w:tcPr>
          <w:p w:rsidR="00DC1222" w:rsidRDefault="00DC1222" w:rsidP="00DC1222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2693" w:type="dxa"/>
          </w:tcPr>
          <w:p w:rsidR="00DC1222" w:rsidRDefault="00DC1222" w:rsidP="00DC1222">
            <w:pPr>
              <w:pStyle w:val="a9"/>
              <w:spacing w:line="276" w:lineRule="auto"/>
              <w:ind w:firstLineChars="0" w:firstLine="0"/>
            </w:pPr>
            <w:r>
              <w:t>预留</w:t>
            </w:r>
          </w:p>
        </w:tc>
        <w:tc>
          <w:tcPr>
            <w:tcW w:w="3027" w:type="dxa"/>
          </w:tcPr>
          <w:p w:rsidR="00DC1222" w:rsidRDefault="00DC1222" w:rsidP="00DC1222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</w:tr>
    </w:tbl>
    <w:p w:rsidR="009B089F" w:rsidRDefault="00DC1222" w:rsidP="00DC1222">
      <w:pPr>
        <w:spacing w:line="276" w:lineRule="auto"/>
        <w:jc w:val="center"/>
        <w:rPr>
          <w:szCs w:val="21"/>
        </w:rPr>
      </w:pPr>
      <w:r>
        <w:rPr>
          <w:rFonts w:hint="eastAsia"/>
          <w:szCs w:val="21"/>
        </w:rPr>
        <w:t>事件列表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538"/>
        <w:gridCol w:w="3411"/>
      </w:tblGrid>
      <w:tr w:rsidR="00EF4F89" w:rsidTr="00EF4F89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F89" w:rsidRDefault="00EF4F89">
            <w:r>
              <w:rPr>
                <w:rFonts w:hint="eastAsia"/>
              </w:rPr>
              <w:t>事件号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F89" w:rsidRDefault="00EF4F89">
            <w:r>
              <w:rPr>
                <w:rFonts w:hint="eastAsia"/>
              </w:rPr>
              <w:t>事件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F89" w:rsidRDefault="00EF4F89">
            <w:r>
              <w:rPr>
                <w:rFonts w:hint="eastAsia"/>
              </w:rPr>
              <w:t>参数</w:t>
            </w:r>
          </w:p>
        </w:tc>
      </w:tr>
      <w:tr w:rsidR="00EF4F89" w:rsidTr="00EF4F89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F89" w:rsidRDefault="00EF4F89">
            <w:r>
              <w:t>0xF000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F89" w:rsidRDefault="00EF4F89">
            <w:r>
              <w:t>GTU</w:t>
            </w:r>
            <w:r>
              <w:rPr>
                <w:rFonts w:hint="eastAsia"/>
              </w:rPr>
              <w:t>系统开机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F89" w:rsidRDefault="00EF4F89">
            <w:r>
              <w:rPr>
                <w:rFonts w:hint="eastAsia"/>
              </w:rPr>
              <w:t>无</w:t>
            </w:r>
          </w:p>
        </w:tc>
      </w:tr>
      <w:tr w:rsidR="00EF4F89" w:rsidTr="00EF4F89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F89" w:rsidRDefault="00EF4F89">
            <w:r>
              <w:t>0xF001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F89" w:rsidRDefault="00EF4F89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电源电压超过上限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F89" w:rsidRDefault="00EF4F89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电源电压</w:t>
            </w:r>
            <w:r>
              <w:t>(</w:t>
            </w:r>
            <w:r>
              <w:rPr>
                <w:rFonts w:hint="eastAsia"/>
              </w:rPr>
              <w:t>共两字节，</w:t>
            </w:r>
            <w:r>
              <w:t xml:space="preserve">Unsigned short </w:t>
            </w:r>
            <w:r>
              <w:rPr>
                <w:rFonts w:hint="eastAsia"/>
              </w:rPr>
              <w:t>格式</w:t>
            </w:r>
            <w:r>
              <w:t>,</w:t>
            </w:r>
            <w:r>
              <w:rPr>
                <w:rFonts w:hint="eastAsia"/>
              </w:rPr>
              <w:t>高位在前，单位</w:t>
            </w:r>
            <w:r>
              <w:t>0.1V)</w:t>
            </w:r>
          </w:p>
        </w:tc>
      </w:tr>
      <w:tr w:rsidR="00EF4F89" w:rsidTr="00EF4F89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F89" w:rsidRDefault="00EF4F89">
            <w:r>
              <w:t>0xF002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F89" w:rsidRDefault="00EF4F89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电源电压超过下限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F89" w:rsidRDefault="00EF4F89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电源电压</w:t>
            </w:r>
            <w:r>
              <w:t>(</w:t>
            </w:r>
            <w:r>
              <w:rPr>
                <w:rFonts w:hint="eastAsia"/>
              </w:rPr>
              <w:t>共两字节，</w:t>
            </w:r>
            <w:r>
              <w:t xml:space="preserve">Unsigned short </w:t>
            </w:r>
            <w:r>
              <w:rPr>
                <w:rFonts w:hint="eastAsia"/>
              </w:rPr>
              <w:t>格式</w:t>
            </w:r>
            <w:r>
              <w:t>,</w:t>
            </w:r>
            <w:r>
              <w:rPr>
                <w:rFonts w:hint="eastAsia"/>
              </w:rPr>
              <w:t>高位在前，单位</w:t>
            </w:r>
            <w:r>
              <w:t>0.1V)</w:t>
            </w:r>
          </w:p>
        </w:tc>
      </w:tr>
      <w:tr w:rsidR="00EF4F89" w:rsidTr="00EF4F89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F89" w:rsidRDefault="00EF4F89">
            <w:r>
              <w:t>0xF003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F89" w:rsidRDefault="00EF4F89">
            <w:pPr>
              <w:pStyle w:val="a9"/>
              <w:spacing w:line="276" w:lineRule="auto"/>
              <w:ind w:firstLineChars="0" w:firstLine="0"/>
            </w:pPr>
            <w:r>
              <w:t>1</w:t>
            </w:r>
            <w:r>
              <w:rPr>
                <w:rFonts w:hint="eastAsia"/>
              </w:rPr>
              <w:t>号</w:t>
            </w:r>
            <w:r>
              <w:t>4-20mA</w:t>
            </w:r>
            <w:r>
              <w:rPr>
                <w:rFonts w:hint="eastAsia"/>
              </w:rPr>
              <w:t>采集故障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F89" w:rsidRDefault="00EF4F89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对应电流值</w:t>
            </w:r>
            <w:r>
              <w:t>(</w:t>
            </w:r>
            <w:r>
              <w:rPr>
                <w:rFonts w:hint="eastAsia"/>
              </w:rPr>
              <w:t>共两字节，</w:t>
            </w:r>
            <w:r>
              <w:t xml:space="preserve">Unsigned short </w:t>
            </w:r>
            <w:r>
              <w:rPr>
                <w:rFonts w:hint="eastAsia"/>
              </w:rPr>
              <w:t>格式</w:t>
            </w:r>
            <w:r>
              <w:t>,</w:t>
            </w:r>
            <w:r>
              <w:rPr>
                <w:rFonts w:hint="eastAsia"/>
              </w:rPr>
              <w:t>高位在前，单位</w:t>
            </w:r>
            <w:r>
              <w:t>0.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mA</w:t>
            </w:r>
            <w:r>
              <w:t>)</w:t>
            </w:r>
          </w:p>
        </w:tc>
      </w:tr>
      <w:tr w:rsidR="00EF4F89" w:rsidTr="00EF4F89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F89" w:rsidRDefault="00EF4F89">
            <w:r>
              <w:t>0xF004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F89" w:rsidRDefault="00EF4F89">
            <w:pPr>
              <w:pStyle w:val="a9"/>
              <w:spacing w:line="276" w:lineRule="auto"/>
              <w:ind w:firstLineChars="0" w:firstLine="0"/>
            </w:pPr>
            <w:r>
              <w:t>2</w:t>
            </w:r>
            <w:r>
              <w:rPr>
                <w:rFonts w:hint="eastAsia"/>
              </w:rPr>
              <w:t>号</w:t>
            </w:r>
            <w:r>
              <w:t>4-20mA</w:t>
            </w:r>
            <w:r>
              <w:rPr>
                <w:rFonts w:hint="eastAsia"/>
              </w:rPr>
              <w:t>采集故障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F89" w:rsidRDefault="00EF4F89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对应电流值</w:t>
            </w:r>
            <w:r>
              <w:t>(</w:t>
            </w:r>
            <w:r>
              <w:rPr>
                <w:rFonts w:hint="eastAsia"/>
              </w:rPr>
              <w:t>共两字节，</w:t>
            </w:r>
            <w:r>
              <w:t xml:space="preserve">Unsigned </w:t>
            </w:r>
            <w:r>
              <w:lastRenderedPageBreak/>
              <w:t xml:space="preserve">short </w:t>
            </w:r>
            <w:r>
              <w:rPr>
                <w:rFonts w:hint="eastAsia"/>
              </w:rPr>
              <w:t>格式</w:t>
            </w:r>
            <w:r>
              <w:t>,</w:t>
            </w:r>
            <w:r>
              <w:rPr>
                <w:rFonts w:hint="eastAsia"/>
              </w:rPr>
              <w:t>高位在前，单位</w:t>
            </w:r>
            <w:r>
              <w:t>0.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mA</w:t>
            </w:r>
            <w:r>
              <w:t>)</w:t>
            </w:r>
          </w:p>
        </w:tc>
      </w:tr>
    </w:tbl>
    <w:p w:rsidR="00684687" w:rsidRDefault="00684687" w:rsidP="00684687">
      <w:pPr>
        <w:spacing w:line="276" w:lineRule="auto"/>
      </w:pPr>
    </w:p>
    <w:p w:rsidR="00684687" w:rsidRDefault="00684687" w:rsidP="00684687">
      <w:pPr>
        <w:spacing w:line="276" w:lineRule="auto"/>
      </w:pPr>
    </w:p>
    <w:p w:rsidR="00684687" w:rsidRDefault="00684687" w:rsidP="00684687">
      <w:pPr>
        <w:spacing w:line="276" w:lineRule="auto"/>
      </w:pPr>
    </w:p>
    <w:p w:rsidR="00684687" w:rsidRDefault="00684687" w:rsidP="00684687">
      <w:pPr>
        <w:pStyle w:val="a9"/>
        <w:numPr>
          <w:ilvl w:val="0"/>
          <w:numId w:val="1"/>
        </w:numPr>
        <w:spacing w:line="276" w:lineRule="auto"/>
        <w:ind w:firstLineChars="0"/>
      </w:pPr>
      <w:r>
        <w:t>错误代码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708"/>
        <w:gridCol w:w="2697"/>
        <w:gridCol w:w="2697"/>
      </w:tblGrid>
      <w:tr w:rsidR="00684687" w:rsidTr="00684687">
        <w:tc>
          <w:tcPr>
            <w:tcW w:w="2708" w:type="dxa"/>
          </w:tcPr>
          <w:p w:rsidR="00684687" w:rsidRDefault="00684687" w:rsidP="00684687">
            <w:pPr>
              <w:pStyle w:val="a9"/>
              <w:spacing w:line="276" w:lineRule="auto"/>
              <w:ind w:firstLineChars="0" w:firstLine="0"/>
            </w:pPr>
            <w:r>
              <w:t>错误代码</w:t>
            </w:r>
          </w:p>
        </w:tc>
        <w:tc>
          <w:tcPr>
            <w:tcW w:w="2697" w:type="dxa"/>
          </w:tcPr>
          <w:p w:rsidR="00684687" w:rsidRDefault="007612EB" w:rsidP="00684687">
            <w:pPr>
              <w:pStyle w:val="a9"/>
              <w:spacing w:line="276" w:lineRule="auto"/>
              <w:ind w:firstLineChars="0" w:firstLine="0"/>
            </w:pPr>
            <w:r>
              <w:t>错误事件</w:t>
            </w:r>
          </w:p>
        </w:tc>
        <w:tc>
          <w:tcPr>
            <w:tcW w:w="2697" w:type="dxa"/>
          </w:tcPr>
          <w:p w:rsidR="00684687" w:rsidRDefault="00684687" w:rsidP="00684687">
            <w:pPr>
              <w:pStyle w:val="a9"/>
              <w:spacing w:line="276" w:lineRule="auto"/>
              <w:ind w:firstLineChars="0" w:firstLine="0"/>
            </w:pPr>
          </w:p>
        </w:tc>
      </w:tr>
      <w:tr w:rsidR="00684687" w:rsidTr="00684687">
        <w:tc>
          <w:tcPr>
            <w:tcW w:w="2708" w:type="dxa"/>
          </w:tcPr>
          <w:p w:rsidR="00684687" w:rsidRDefault="00684687" w:rsidP="00673597">
            <w:pPr>
              <w:rPr>
                <w:szCs w:val="22"/>
              </w:rPr>
            </w:pPr>
            <w:r>
              <w:t>01</w:t>
            </w:r>
          </w:p>
        </w:tc>
        <w:tc>
          <w:tcPr>
            <w:tcW w:w="2697" w:type="dxa"/>
          </w:tcPr>
          <w:p w:rsidR="00684687" w:rsidRDefault="00684687" w:rsidP="00673597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电源电压超过上限</w:t>
            </w:r>
          </w:p>
        </w:tc>
        <w:tc>
          <w:tcPr>
            <w:tcW w:w="2697" w:type="dxa"/>
          </w:tcPr>
          <w:p w:rsidR="00684687" w:rsidRDefault="00684687" w:rsidP="00684687">
            <w:pPr>
              <w:pStyle w:val="a9"/>
              <w:spacing w:line="276" w:lineRule="auto"/>
              <w:ind w:firstLineChars="0" w:firstLine="0"/>
            </w:pPr>
          </w:p>
        </w:tc>
      </w:tr>
      <w:tr w:rsidR="00684687" w:rsidTr="00684687">
        <w:tc>
          <w:tcPr>
            <w:tcW w:w="2708" w:type="dxa"/>
          </w:tcPr>
          <w:p w:rsidR="00684687" w:rsidRDefault="00684687" w:rsidP="00673597">
            <w:pPr>
              <w:rPr>
                <w:szCs w:val="22"/>
              </w:rPr>
            </w:pPr>
            <w:r>
              <w:t>02</w:t>
            </w:r>
          </w:p>
        </w:tc>
        <w:tc>
          <w:tcPr>
            <w:tcW w:w="2697" w:type="dxa"/>
          </w:tcPr>
          <w:p w:rsidR="00684687" w:rsidRDefault="00684687" w:rsidP="00673597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电源电压超过下限</w:t>
            </w:r>
          </w:p>
        </w:tc>
        <w:tc>
          <w:tcPr>
            <w:tcW w:w="2697" w:type="dxa"/>
          </w:tcPr>
          <w:p w:rsidR="00684687" w:rsidRDefault="00684687" w:rsidP="00684687">
            <w:pPr>
              <w:pStyle w:val="a9"/>
              <w:spacing w:line="276" w:lineRule="auto"/>
              <w:ind w:firstLineChars="0" w:firstLine="0"/>
            </w:pPr>
          </w:p>
        </w:tc>
      </w:tr>
      <w:tr w:rsidR="00684687" w:rsidTr="00684687">
        <w:tc>
          <w:tcPr>
            <w:tcW w:w="2708" w:type="dxa"/>
          </w:tcPr>
          <w:p w:rsidR="00684687" w:rsidRDefault="00684687" w:rsidP="00673597">
            <w:pPr>
              <w:rPr>
                <w:szCs w:val="22"/>
              </w:rPr>
            </w:pPr>
            <w:r>
              <w:t>03</w:t>
            </w:r>
          </w:p>
        </w:tc>
        <w:tc>
          <w:tcPr>
            <w:tcW w:w="2697" w:type="dxa"/>
          </w:tcPr>
          <w:p w:rsidR="00684687" w:rsidRDefault="00684687" w:rsidP="00673597">
            <w:pPr>
              <w:pStyle w:val="a9"/>
              <w:spacing w:line="276" w:lineRule="auto"/>
              <w:ind w:firstLineChars="0" w:firstLine="0"/>
            </w:pPr>
            <w:r>
              <w:t>1</w:t>
            </w:r>
            <w:r>
              <w:rPr>
                <w:rFonts w:hint="eastAsia"/>
              </w:rPr>
              <w:t>号</w:t>
            </w:r>
            <w:r>
              <w:t>4-20mA</w:t>
            </w:r>
            <w:r>
              <w:rPr>
                <w:rFonts w:hint="eastAsia"/>
              </w:rPr>
              <w:t>采集故障</w:t>
            </w:r>
          </w:p>
        </w:tc>
        <w:tc>
          <w:tcPr>
            <w:tcW w:w="2697" w:type="dxa"/>
          </w:tcPr>
          <w:p w:rsidR="00684687" w:rsidRDefault="00684687" w:rsidP="00684687">
            <w:pPr>
              <w:pStyle w:val="a9"/>
              <w:spacing w:line="276" w:lineRule="auto"/>
              <w:ind w:firstLineChars="0" w:firstLine="0"/>
            </w:pPr>
          </w:p>
        </w:tc>
      </w:tr>
      <w:tr w:rsidR="00684687" w:rsidTr="00684687">
        <w:tc>
          <w:tcPr>
            <w:tcW w:w="2708" w:type="dxa"/>
          </w:tcPr>
          <w:p w:rsidR="00684687" w:rsidRDefault="00684687" w:rsidP="00673597">
            <w:pPr>
              <w:rPr>
                <w:szCs w:val="22"/>
              </w:rPr>
            </w:pPr>
            <w:r>
              <w:t>04</w:t>
            </w:r>
          </w:p>
        </w:tc>
        <w:tc>
          <w:tcPr>
            <w:tcW w:w="2697" w:type="dxa"/>
          </w:tcPr>
          <w:p w:rsidR="00684687" w:rsidRDefault="00684687" w:rsidP="00673597">
            <w:pPr>
              <w:pStyle w:val="a9"/>
              <w:spacing w:line="276" w:lineRule="auto"/>
              <w:ind w:firstLineChars="0" w:firstLine="0"/>
            </w:pPr>
            <w:r>
              <w:t>2</w:t>
            </w:r>
            <w:r>
              <w:rPr>
                <w:rFonts w:hint="eastAsia"/>
              </w:rPr>
              <w:t>号</w:t>
            </w:r>
            <w:r>
              <w:t>4-20mA</w:t>
            </w:r>
            <w:r>
              <w:rPr>
                <w:rFonts w:hint="eastAsia"/>
              </w:rPr>
              <w:t>采集故障</w:t>
            </w:r>
          </w:p>
        </w:tc>
        <w:tc>
          <w:tcPr>
            <w:tcW w:w="2697" w:type="dxa"/>
          </w:tcPr>
          <w:p w:rsidR="00684687" w:rsidRDefault="00684687" w:rsidP="00684687">
            <w:pPr>
              <w:pStyle w:val="a9"/>
              <w:spacing w:line="276" w:lineRule="auto"/>
              <w:ind w:firstLineChars="0" w:firstLine="0"/>
            </w:pPr>
          </w:p>
        </w:tc>
      </w:tr>
    </w:tbl>
    <w:p w:rsidR="00F024E8" w:rsidRDefault="00F024E8" w:rsidP="00F024E8">
      <w:pPr>
        <w:spacing w:line="276" w:lineRule="auto"/>
      </w:pPr>
    </w:p>
    <w:p w:rsidR="00F024E8" w:rsidRDefault="00F024E8" w:rsidP="00F024E8">
      <w:pPr>
        <w:spacing w:line="276" w:lineRule="auto"/>
      </w:pPr>
      <w:r>
        <w:rPr>
          <w:rFonts w:hint="eastAsia"/>
        </w:rPr>
        <w:t>四、参数设置和</w:t>
      </w:r>
      <w:r>
        <w:rPr>
          <w:rFonts w:hint="eastAsia"/>
        </w:rPr>
        <w:t>ADC</w:t>
      </w:r>
      <w:r>
        <w:rPr>
          <w:rFonts w:hint="eastAsia"/>
        </w:rPr>
        <w:t>校准协议</w:t>
      </w:r>
    </w:p>
    <w:p w:rsidR="00F024E8" w:rsidRPr="00E9381C" w:rsidRDefault="00F024E8" w:rsidP="00F024E8">
      <w:pPr>
        <w:spacing w:line="276" w:lineRule="auto"/>
        <w:rPr>
          <w:b/>
        </w:rPr>
      </w:pPr>
      <w:r>
        <w:rPr>
          <w:rFonts w:hint="eastAsia"/>
        </w:rPr>
        <w:t xml:space="preserve">   </w:t>
      </w:r>
      <w:r>
        <w:rPr>
          <w:rFonts w:hint="eastAsia"/>
        </w:rPr>
        <w:t>参数设置和</w:t>
      </w:r>
      <w:r>
        <w:rPr>
          <w:rFonts w:hint="eastAsia"/>
        </w:rPr>
        <w:t>ADC</w:t>
      </w:r>
      <w:r>
        <w:rPr>
          <w:rFonts w:hint="eastAsia"/>
        </w:rPr>
        <w:t>校准协议，均由</w:t>
      </w:r>
      <w:r>
        <w:rPr>
          <w:rFonts w:hint="eastAsia"/>
        </w:rPr>
        <w:t>PC</w:t>
      </w:r>
      <w:proofErr w:type="gramStart"/>
      <w:r>
        <w:rPr>
          <w:rFonts w:hint="eastAsia"/>
        </w:rPr>
        <w:t>端主动</w:t>
      </w:r>
      <w:proofErr w:type="gramEnd"/>
      <w:r>
        <w:rPr>
          <w:rFonts w:hint="eastAsia"/>
        </w:rPr>
        <w:t>发起，</w:t>
      </w:r>
      <w:r>
        <w:rPr>
          <w:rFonts w:hint="eastAsia"/>
        </w:rPr>
        <w:t>GTU</w:t>
      </w:r>
      <w:r>
        <w:rPr>
          <w:rFonts w:hint="eastAsia"/>
        </w:rPr>
        <w:t>终端回复相应命令</w:t>
      </w:r>
      <w:r w:rsidR="00216485">
        <w:rPr>
          <w:rFonts w:hint="eastAsia"/>
        </w:rPr>
        <w:t>，在开启参数设置和</w:t>
      </w:r>
      <w:r w:rsidR="00216485">
        <w:rPr>
          <w:rFonts w:hint="eastAsia"/>
        </w:rPr>
        <w:t>ADC</w:t>
      </w:r>
      <w:r w:rsidR="00216485">
        <w:rPr>
          <w:rFonts w:hint="eastAsia"/>
        </w:rPr>
        <w:t>校准时，</w:t>
      </w:r>
      <w:r w:rsidR="00216485">
        <w:rPr>
          <w:rFonts w:hint="eastAsia"/>
        </w:rPr>
        <w:t>GTU</w:t>
      </w:r>
      <w:r w:rsidR="00216485">
        <w:rPr>
          <w:rFonts w:hint="eastAsia"/>
        </w:rPr>
        <w:t>设备不进行节电控制，暂停参数采集，在设置和校准结束后，重新开启</w:t>
      </w:r>
      <w:r w:rsidR="00E9381C">
        <w:rPr>
          <w:rFonts w:hint="eastAsia"/>
        </w:rPr>
        <w:t>，</w:t>
      </w:r>
      <w:r w:rsidR="00E9381C">
        <w:rPr>
          <w:rFonts w:hint="eastAsia"/>
          <w:b/>
        </w:rPr>
        <w:t>GTU</w:t>
      </w:r>
      <w:r w:rsidR="00E9381C">
        <w:rPr>
          <w:rFonts w:hint="eastAsia"/>
          <w:b/>
        </w:rPr>
        <w:t>终端电路板第一次校准，必须</w:t>
      </w:r>
      <w:r w:rsidR="00E9381C">
        <w:rPr>
          <w:rFonts w:hint="eastAsia"/>
          <w:b/>
        </w:rPr>
        <w:t>3</w:t>
      </w:r>
      <w:r w:rsidR="00E9381C">
        <w:rPr>
          <w:rFonts w:hint="eastAsia"/>
          <w:b/>
        </w:rPr>
        <w:t>路</w:t>
      </w:r>
      <w:r w:rsidR="00E9381C">
        <w:rPr>
          <w:rFonts w:hint="eastAsia"/>
          <w:b/>
        </w:rPr>
        <w:t>ADC</w:t>
      </w:r>
      <w:r w:rsidR="00E9381C">
        <w:rPr>
          <w:rFonts w:hint="eastAsia"/>
          <w:b/>
        </w:rPr>
        <w:t>全部校准，且进行铁电检测后也必须全部校准，否则</w:t>
      </w:r>
      <w:r w:rsidR="00E9381C">
        <w:rPr>
          <w:rFonts w:hint="eastAsia"/>
          <w:b/>
        </w:rPr>
        <w:t>GTU</w:t>
      </w:r>
      <w:r w:rsidR="00E9381C">
        <w:rPr>
          <w:rFonts w:hint="eastAsia"/>
          <w:b/>
        </w:rPr>
        <w:t>工作不正常。</w:t>
      </w:r>
    </w:p>
    <w:p w:rsidR="00F024E8" w:rsidRDefault="00F024E8" w:rsidP="00F024E8">
      <w:pPr>
        <w:spacing w:line="276" w:lineRule="auto"/>
      </w:pPr>
      <w:r>
        <w:rPr>
          <w:rFonts w:hint="eastAsia"/>
        </w:rPr>
        <w:t>协议基本格式如下：</w:t>
      </w:r>
    </w:p>
    <w:tbl>
      <w:tblPr>
        <w:tblStyle w:val="a8"/>
        <w:tblW w:w="8374" w:type="dxa"/>
        <w:tblLook w:val="04A0" w:firstRow="1" w:lastRow="0" w:firstColumn="1" w:lastColumn="0" w:noHBand="0" w:noVBand="1"/>
      </w:tblPr>
      <w:tblGrid>
        <w:gridCol w:w="1277"/>
        <w:gridCol w:w="1923"/>
        <w:gridCol w:w="975"/>
        <w:gridCol w:w="1064"/>
        <w:gridCol w:w="1064"/>
        <w:gridCol w:w="2071"/>
      </w:tblGrid>
      <w:tr w:rsidR="00F024E8" w:rsidRPr="00F734E8" w:rsidTr="00487669">
        <w:tc>
          <w:tcPr>
            <w:tcW w:w="1277" w:type="dxa"/>
          </w:tcPr>
          <w:p w:rsidR="00F024E8" w:rsidRPr="00F734E8" w:rsidRDefault="00F024E8" w:rsidP="00487669">
            <w:r w:rsidRPr="00F734E8">
              <w:rPr>
                <w:rFonts w:hint="eastAsia"/>
              </w:rPr>
              <w:t>同步码</w:t>
            </w:r>
            <w:r>
              <w:rPr>
                <w:rFonts w:hint="eastAsia"/>
              </w:rPr>
              <w:t>(2Byte)</w:t>
            </w:r>
          </w:p>
        </w:tc>
        <w:tc>
          <w:tcPr>
            <w:tcW w:w="1923" w:type="dxa"/>
          </w:tcPr>
          <w:p w:rsidR="00F024E8" w:rsidRPr="00F734E8" w:rsidRDefault="00F024E8" w:rsidP="00487669">
            <w:r w:rsidRPr="00F734E8">
              <w:rPr>
                <w:rFonts w:hint="eastAsia"/>
              </w:rPr>
              <w:t>数据域长度</w:t>
            </w:r>
            <w:r w:rsidRPr="00F734E8">
              <w:rPr>
                <w:rFonts w:hint="eastAsia"/>
              </w:rPr>
              <w:t>1Byte(</w:t>
            </w:r>
            <w:r w:rsidRPr="00F734E8">
              <w:rPr>
                <w:rFonts w:hint="eastAsia"/>
              </w:rPr>
              <w:t>包括命令码、地址码</w:t>
            </w:r>
            <w:r w:rsidRPr="00F734E8">
              <w:rPr>
                <w:rFonts w:hint="eastAsia"/>
              </w:rPr>
              <w:t>)</w:t>
            </w:r>
          </w:p>
        </w:tc>
        <w:tc>
          <w:tcPr>
            <w:tcW w:w="975" w:type="dxa"/>
          </w:tcPr>
          <w:p w:rsidR="00F024E8" w:rsidRPr="00F734E8" w:rsidRDefault="00F024E8" w:rsidP="00487669">
            <w:r w:rsidRPr="00F734E8">
              <w:rPr>
                <w:rFonts w:hint="eastAsia"/>
              </w:rPr>
              <w:t>命令码</w:t>
            </w:r>
            <w:r w:rsidRPr="00F734E8">
              <w:rPr>
                <w:rFonts w:hint="eastAsia"/>
              </w:rPr>
              <w:t>1Byte</w:t>
            </w:r>
          </w:p>
        </w:tc>
        <w:tc>
          <w:tcPr>
            <w:tcW w:w="1064" w:type="dxa"/>
          </w:tcPr>
          <w:p w:rsidR="00F024E8" w:rsidRPr="00F734E8" w:rsidRDefault="00F024E8" w:rsidP="00487669">
            <w:r w:rsidRPr="00F734E8">
              <w:rPr>
                <w:rFonts w:hint="eastAsia"/>
              </w:rPr>
              <w:t>地址码</w:t>
            </w:r>
            <w:r w:rsidRPr="00F734E8">
              <w:rPr>
                <w:rFonts w:hint="eastAsia"/>
              </w:rPr>
              <w:t>1Byte</w:t>
            </w:r>
          </w:p>
        </w:tc>
        <w:tc>
          <w:tcPr>
            <w:tcW w:w="1064" w:type="dxa"/>
          </w:tcPr>
          <w:p w:rsidR="00F024E8" w:rsidRPr="00F734E8" w:rsidRDefault="00F024E8" w:rsidP="00487669">
            <w:r w:rsidRPr="00F734E8">
              <w:rPr>
                <w:rFonts w:hint="eastAsia"/>
              </w:rPr>
              <w:t>数据域</w:t>
            </w:r>
          </w:p>
          <w:p w:rsidR="00F024E8" w:rsidRPr="00F734E8" w:rsidRDefault="00F024E8" w:rsidP="00487669">
            <w:proofErr w:type="spellStart"/>
            <w:r w:rsidRPr="00F734E8">
              <w:rPr>
                <w:rFonts w:hint="eastAsia"/>
              </w:rPr>
              <w:t>xByte</w:t>
            </w:r>
            <w:proofErr w:type="spellEnd"/>
          </w:p>
        </w:tc>
        <w:tc>
          <w:tcPr>
            <w:tcW w:w="2071" w:type="dxa"/>
          </w:tcPr>
          <w:p w:rsidR="00F024E8" w:rsidRPr="00F734E8" w:rsidRDefault="00F024E8" w:rsidP="00487669">
            <w:r w:rsidRPr="00F734E8">
              <w:rPr>
                <w:rFonts w:hint="eastAsia"/>
              </w:rPr>
              <w:t>CRC</w:t>
            </w:r>
            <w:r w:rsidRPr="00F734E8">
              <w:rPr>
                <w:rFonts w:hint="eastAsia"/>
              </w:rPr>
              <w:t>校验</w:t>
            </w:r>
          </w:p>
          <w:p w:rsidR="00F024E8" w:rsidRDefault="00F024E8" w:rsidP="00487669">
            <w:r w:rsidRPr="00F734E8">
              <w:rPr>
                <w:rFonts w:hint="eastAsia"/>
              </w:rPr>
              <w:t>2Byte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校验式</w:t>
            </w:r>
            <w:r>
              <w:rPr>
                <w:rFonts w:hint="eastAsia"/>
              </w:rPr>
              <w:t>)</w:t>
            </w:r>
          </w:p>
          <w:p w:rsidR="00F024E8" w:rsidRPr="00F734E8" w:rsidRDefault="00F024E8" w:rsidP="00487669">
            <w:r>
              <w:rPr>
                <w:rFonts w:hint="eastAsia"/>
              </w:rPr>
              <w:t>CRC16-CCITT(0x1021)</w:t>
            </w:r>
          </w:p>
        </w:tc>
      </w:tr>
      <w:tr w:rsidR="00F024E8" w:rsidRPr="00F734E8" w:rsidTr="00487669">
        <w:tc>
          <w:tcPr>
            <w:tcW w:w="1277" w:type="dxa"/>
          </w:tcPr>
          <w:p w:rsidR="00F024E8" w:rsidRPr="00F734E8" w:rsidRDefault="00F024E8" w:rsidP="00F024E8">
            <w:r w:rsidRPr="00F734E8">
              <w:rPr>
                <w:rFonts w:hint="eastAsia"/>
              </w:rPr>
              <w:t>0x</w:t>
            </w:r>
            <w:r>
              <w:rPr>
                <w:rFonts w:hint="eastAsia"/>
              </w:rPr>
              <w:t>5</w:t>
            </w:r>
            <w:r w:rsidRPr="00F734E8">
              <w:rPr>
                <w:rFonts w:hint="eastAsia"/>
              </w:rPr>
              <w:t>5 0x</w:t>
            </w:r>
            <w:r>
              <w:rPr>
                <w:rFonts w:hint="eastAsia"/>
              </w:rPr>
              <w:t>AA</w:t>
            </w:r>
          </w:p>
        </w:tc>
        <w:tc>
          <w:tcPr>
            <w:tcW w:w="1923" w:type="dxa"/>
          </w:tcPr>
          <w:p w:rsidR="00F024E8" w:rsidRPr="00F734E8" w:rsidRDefault="00F024E8" w:rsidP="00487669">
            <w:r w:rsidRPr="00F734E8">
              <w:rPr>
                <w:rFonts w:hint="eastAsia"/>
              </w:rPr>
              <w:t>0x2-0xff</w:t>
            </w:r>
          </w:p>
        </w:tc>
        <w:tc>
          <w:tcPr>
            <w:tcW w:w="975" w:type="dxa"/>
          </w:tcPr>
          <w:p w:rsidR="00F024E8" w:rsidRPr="00F734E8" w:rsidRDefault="00F024E8" w:rsidP="00487669"/>
        </w:tc>
        <w:tc>
          <w:tcPr>
            <w:tcW w:w="1064" w:type="dxa"/>
          </w:tcPr>
          <w:p w:rsidR="00F024E8" w:rsidRPr="00F734E8" w:rsidRDefault="00F024E8" w:rsidP="00487669"/>
        </w:tc>
        <w:tc>
          <w:tcPr>
            <w:tcW w:w="1064" w:type="dxa"/>
          </w:tcPr>
          <w:p w:rsidR="00F024E8" w:rsidRPr="00F734E8" w:rsidRDefault="00F024E8" w:rsidP="00487669"/>
        </w:tc>
        <w:tc>
          <w:tcPr>
            <w:tcW w:w="2071" w:type="dxa"/>
          </w:tcPr>
          <w:p w:rsidR="00F024E8" w:rsidRPr="00F734E8" w:rsidRDefault="00F024E8" w:rsidP="00487669"/>
        </w:tc>
      </w:tr>
    </w:tbl>
    <w:p w:rsidR="00F024E8" w:rsidRDefault="00F024E8" w:rsidP="00F024E8">
      <w:pPr>
        <w:spacing w:line="276" w:lineRule="auto"/>
      </w:pPr>
    </w:p>
    <w:p w:rsidR="00F024E8" w:rsidRDefault="001070E3" w:rsidP="00F024E8">
      <w:pPr>
        <w:spacing w:line="276" w:lineRule="auto"/>
      </w:pPr>
      <w:r>
        <w:rPr>
          <w:rFonts w:hint="eastAsia"/>
        </w:rPr>
        <w:t>PC -&gt; GTU</w:t>
      </w:r>
      <w:r>
        <w:rPr>
          <w:rFonts w:hint="eastAsia"/>
        </w:rPr>
        <w:t>终端</w:t>
      </w:r>
      <w:r>
        <w:rPr>
          <w:rFonts w:hint="eastAsia"/>
        </w:rPr>
        <w:t xml:space="preserve"> </w:t>
      </w:r>
      <w:r>
        <w:rPr>
          <w:rFonts w:hint="eastAsia"/>
        </w:rPr>
        <w:t>协议如下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3311"/>
      </w:tblGrid>
      <w:tr w:rsidR="00F024E8" w:rsidTr="00216485">
        <w:tc>
          <w:tcPr>
            <w:tcW w:w="1809" w:type="dxa"/>
          </w:tcPr>
          <w:p w:rsidR="00F024E8" w:rsidRDefault="00F024E8" w:rsidP="00F024E8">
            <w:pPr>
              <w:spacing w:line="276" w:lineRule="auto"/>
            </w:pPr>
            <w:r>
              <w:t>命令码</w:t>
            </w:r>
          </w:p>
        </w:tc>
        <w:tc>
          <w:tcPr>
            <w:tcW w:w="3402" w:type="dxa"/>
          </w:tcPr>
          <w:p w:rsidR="00F024E8" w:rsidRDefault="00216485" w:rsidP="00F024E8">
            <w:pPr>
              <w:spacing w:line="276" w:lineRule="auto"/>
            </w:pPr>
            <w:r>
              <w:t>帧长（数据帧总长度）</w:t>
            </w:r>
          </w:p>
        </w:tc>
        <w:tc>
          <w:tcPr>
            <w:tcW w:w="3311" w:type="dxa"/>
          </w:tcPr>
          <w:p w:rsidR="00F024E8" w:rsidRDefault="00216485" w:rsidP="00F024E8">
            <w:pPr>
              <w:spacing w:line="276" w:lineRule="auto"/>
            </w:pPr>
            <w:r>
              <w:t>功能</w:t>
            </w:r>
          </w:p>
        </w:tc>
      </w:tr>
      <w:tr w:rsidR="00F024E8" w:rsidTr="00216485">
        <w:tc>
          <w:tcPr>
            <w:tcW w:w="1809" w:type="dxa"/>
          </w:tcPr>
          <w:p w:rsidR="00F024E8" w:rsidRDefault="00216485" w:rsidP="00F024E8">
            <w:pPr>
              <w:spacing w:line="276" w:lineRule="auto"/>
            </w:pPr>
            <w:r>
              <w:rPr>
                <w:rFonts w:hint="eastAsia"/>
              </w:rPr>
              <w:t>0x01</w:t>
            </w:r>
          </w:p>
        </w:tc>
        <w:tc>
          <w:tcPr>
            <w:tcW w:w="3402" w:type="dxa"/>
          </w:tcPr>
          <w:p w:rsidR="00F024E8" w:rsidRDefault="00BB0A04" w:rsidP="00BB0A04">
            <w:pPr>
              <w:spacing w:line="276" w:lineRule="auto"/>
            </w:pPr>
            <w:r>
              <w:rPr>
                <w:rFonts w:hint="eastAsia"/>
              </w:rPr>
              <w:t>15</w:t>
            </w:r>
          </w:p>
        </w:tc>
        <w:tc>
          <w:tcPr>
            <w:tcW w:w="3311" w:type="dxa"/>
          </w:tcPr>
          <w:p w:rsidR="00F024E8" w:rsidRDefault="00216485" w:rsidP="00F024E8">
            <w:pPr>
              <w:spacing w:line="276" w:lineRule="auto"/>
            </w:pPr>
            <w:r>
              <w:t>开始参数设置和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</w:t>
            </w:r>
          </w:p>
        </w:tc>
      </w:tr>
      <w:tr w:rsidR="00F024E8" w:rsidDel="001B095C" w:rsidTr="00216485">
        <w:trPr>
          <w:del w:id="0" w:author="XTH" w:date="2016-06-23T17:41:00Z"/>
        </w:trPr>
        <w:tc>
          <w:tcPr>
            <w:tcW w:w="1809" w:type="dxa"/>
          </w:tcPr>
          <w:p w:rsidR="00F024E8" w:rsidDel="001B095C" w:rsidRDefault="00216485" w:rsidP="00F024E8">
            <w:pPr>
              <w:spacing w:line="276" w:lineRule="auto"/>
              <w:rPr>
                <w:del w:id="1" w:author="XTH" w:date="2016-06-23T17:41:00Z"/>
              </w:rPr>
            </w:pPr>
            <w:del w:id="2" w:author="XTH" w:date="2016-06-23T17:41:00Z">
              <w:r w:rsidDel="001B095C">
                <w:rPr>
                  <w:rFonts w:hint="eastAsia"/>
                </w:rPr>
                <w:delText>0x02</w:delText>
              </w:r>
            </w:del>
          </w:p>
        </w:tc>
        <w:tc>
          <w:tcPr>
            <w:tcW w:w="3402" w:type="dxa"/>
          </w:tcPr>
          <w:p w:rsidR="00F024E8" w:rsidDel="001B095C" w:rsidRDefault="00BB0A04" w:rsidP="00F024E8">
            <w:pPr>
              <w:spacing w:line="276" w:lineRule="auto"/>
              <w:rPr>
                <w:del w:id="3" w:author="XTH" w:date="2016-06-23T17:41:00Z"/>
              </w:rPr>
            </w:pPr>
            <w:del w:id="4" w:author="XTH" w:date="2016-06-23T17:41:00Z">
              <w:r w:rsidDel="001B095C">
                <w:rPr>
                  <w:rFonts w:hint="eastAsia"/>
                </w:rPr>
                <w:delText>30</w:delText>
              </w:r>
            </w:del>
          </w:p>
        </w:tc>
        <w:tc>
          <w:tcPr>
            <w:tcW w:w="3311" w:type="dxa"/>
          </w:tcPr>
          <w:p w:rsidR="00F024E8" w:rsidDel="001B095C" w:rsidRDefault="00216485" w:rsidP="00F024E8">
            <w:pPr>
              <w:spacing w:line="276" w:lineRule="auto"/>
              <w:rPr>
                <w:del w:id="5" w:author="XTH" w:date="2016-06-23T17:41:00Z"/>
              </w:rPr>
            </w:pPr>
            <w:del w:id="6" w:author="XTH" w:date="2016-06-23T17:41:00Z">
              <w:r w:rsidDel="001B095C">
                <w:delText>参数设置</w:delText>
              </w:r>
            </w:del>
          </w:p>
        </w:tc>
      </w:tr>
      <w:tr w:rsidR="001B095C" w:rsidDel="001B095C" w:rsidTr="00216485">
        <w:tc>
          <w:tcPr>
            <w:tcW w:w="1809" w:type="dxa"/>
          </w:tcPr>
          <w:p w:rsidR="001B095C" w:rsidRDefault="001B095C" w:rsidP="001B095C">
            <w:pPr>
              <w:spacing w:line="276" w:lineRule="auto"/>
            </w:pPr>
            <w:r>
              <w:rPr>
                <w:rFonts w:hint="eastAsia"/>
              </w:rPr>
              <w:t>0x02</w:t>
            </w:r>
          </w:p>
        </w:tc>
        <w:tc>
          <w:tcPr>
            <w:tcW w:w="3402" w:type="dxa"/>
          </w:tcPr>
          <w:p w:rsidR="001B095C" w:rsidRDefault="001B095C" w:rsidP="007677AA">
            <w:pPr>
              <w:spacing w:line="276" w:lineRule="auto"/>
            </w:pPr>
            <w:r>
              <w:rPr>
                <w:rFonts w:hint="eastAsia"/>
              </w:rPr>
              <w:t>15</w:t>
            </w:r>
          </w:p>
        </w:tc>
        <w:tc>
          <w:tcPr>
            <w:tcW w:w="3311" w:type="dxa"/>
          </w:tcPr>
          <w:p w:rsidR="001B095C" w:rsidRDefault="001B095C" w:rsidP="007677AA">
            <w:pPr>
              <w:spacing w:line="276" w:lineRule="auto"/>
            </w:pP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校准命令</w:t>
            </w:r>
          </w:p>
        </w:tc>
      </w:tr>
      <w:tr w:rsidR="001B095C" w:rsidTr="00216485">
        <w:tc>
          <w:tcPr>
            <w:tcW w:w="1809" w:type="dxa"/>
          </w:tcPr>
          <w:p w:rsidR="001B095C" w:rsidRDefault="001B095C" w:rsidP="001B095C">
            <w:pPr>
              <w:spacing w:line="276" w:lineRule="auto"/>
            </w:pPr>
            <w:r>
              <w:rPr>
                <w:rFonts w:hint="eastAsia"/>
              </w:rPr>
              <w:t>0x03</w:t>
            </w:r>
          </w:p>
        </w:tc>
        <w:tc>
          <w:tcPr>
            <w:tcW w:w="3402" w:type="dxa"/>
          </w:tcPr>
          <w:p w:rsidR="001B095C" w:rsidRDefault="001B095C" w:rsidP="007677AA">
            <w:pPr>
              <w:spacing w:line="276" w:lineRule="auto"/>
            </w:pPr>
            <w:r>
              <w:rPr>
                <w:rFonts w:hint="eastAsia"/>
              </w:rPr>
              <w:t>15</w:t>
            </w:r>
          </w:p>
        </w:tc>
        <w:tc>
          <w:tcPr>
            <w:tcW w:w="3311" w:type="dxa"/>
          </w:tcPr>
          <w:p w:rsidR="001B095C" w:rsidRDefault="001B095C" w:rsidP="007677AA">
            <w:pPr>
              <w:spacing w:line="276" w:lineRule="auto"/>
            </w:pPr>
            <w:r>
              <w:rPr>
                <w:rFonts w:hint="eastAsia"/>
              </w:rPr>
              <w:t>校时命令</w:t>
            </w:r>
          </w:p>
        </w:tc>
      </w:tr>
      <w:tr w:rsidR="001B095C" w:rsidTr="00216485">
        <w:tc>
          <w:tcPr>
            <w:tcW w:w="1809" w:type="dxa"/>
          </w:tcPr>
          <w:p w:rsidR="001B095C" w:rsidRDefault="001B095C" w:rsidP="001B095C">
            <w:pPr>
              <w:spacing w:line="276" w:lineRule="auto"/>
            </w:pPr>
            <w:r>
              <w:rPr>
                <w:rFonts w:hint="eastAsia"/>
              </w:rPr>
              <w:t>0x04</w:t>
            </w:r>
          </w:p>
        </w:tc>
        <w:tc>
          <w:tcPr>
            <w:tcW w:w="3402" w:type="dxa"/>
          </w:tcPr>
          <w:p w:rsidR="001B095C" w:rsidRDefault="001B095C" w:rsidP="007677AA">
            <w:pPr>
              <w:spacing w:line="276" w:lineRule="auto"/>
            </w:pPr>
            <w:r>
              <w:rPr>
                <w:rFonts w:hint="eastAsia"/>
              </w:rPr>
              <w:t>15</w:t>
            </w:r>
          </w:p>
        </w:tc>
        <w:tc>
          <w:tcPr>
            <w:tcW w:w="3311" w:type="dxa"/>
          </w:tcPr>
          <w:p w:rsidR="001B095C" w:rsidRDefault="001B095C" w:rsidP="007677AA">
            <w:pPr>
              <w:spacing w:line="276" w:lineRule="auto"/>
            </w:pPr>
            <w:r>
              <w:rPr>
                <w:rFonts w:hint="eastAsia"/>
              </w:rPr>
              <w:t>清除事件记录</w:t>
            </w:r>
          </w:p>
        </w:tc>
      </w:tr>
      <w:tr w:rsidR="001B095C" w:rsidTr="00216485">
        <w:tc>
          <w:tcPr>
            <w:tcW w:w="1809" w:type="dxa"/>
          </w:tcPr>
          <w:p w:rsidR="001B095C" w:rsidRDefault="001B095C" w:rsidP="005E58D4">
            <w:pPr>
              <w:spacing w:line="276" w:lineRule="auto"/>
            </w:pPr>
            <w:r>
              <w:rPr>
                <w:rFonts w:hint="eastAsia"/>
              </w:rPr>
              <w:t>0x0</w:t>
            </w:r>
            <w:r w:rsidR="005E58D4">
              <w:rPr>
                <w:rFonts w:hint="eastAsia"/>
              </w:rPr>
              <w:t>5</w:t>
            </w:r>
          </w:p>
        </w:tc>
        <w:tc>
          <w:tcPr>
            <w:tcW w:w="3402" w:type="dxa"/>
          </w:tcPr>
          <w:p w:rsidR="001B095C" w:rsidRDefault="001B095C" w:rsidP="007677AA">
            <w:pPr>
              <w:spacing w:line="276" w:lineRule="auto"/>
            </w:pPr>
            <w:r>
              <w:rPr>
                <w:rFonts w:hint="eastAsia"/>
              </w:rPr>
              <w:t>15</w:t>
            </w:r>
          </w:p>
        </w:tc>
        <w:tc>
          <w:tcPr>
            <w:tcW w:w="3311" w:type="dxa"/>
          </w:tcPr>
          <w:p w:rsidR="001B095C" w:rsidRDefault="001B095C" w:rsidP="007677AA">
            <w:pPr>
              <w:spacing w:line="276" w:lineRule="auto"/>
            </w:pPr>
            <w:r>
              <w:rPr>
                <w:rFonts w:hint="eastAsia"/>
              </w:rPr>
              <w:t>铁电检测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会丢失存储数据</w:t>
            </w:r>
            <w:r>
              <w:rPr>
                <w:rFonts w:hint="eastAsia"/>
              </w:rPr>
              <w:t>)</w:t>
            </w:r>
          </w:p>
        </w:tc>
      </w:tr>
      <w:tr w:rsidR="00806F10" w:rsidTr="00216485">
        <w:tc>
          <w:tcPr>
            <w:tcW w:w="1809" w:type="dxa"/>
          </w:tcPr>
          <w:p w:rsidR="00806F10" w:rsidRPr="00806F10" w:rsidRDefault="00806F10" w:rsidP="005E58D4">
            <w:pPr>
              <w:spacing w:line="276" w:lineRule="auto"/>
            </w:pPr>
            <w:r>
              <w:rPr>
                <w:rFonts w:hint="eastAsia"/>
              </w:rPr>
              <w:t>0x0</w:t>
            </w:r>
            <w:r w:rsidR="005E58D4">
              <w:rPr>
                <w:rFonts w:hint="eastAsia"/>
              </w:rPr>
              <w:t>6</w:t>
            </w:r>
          </w:p>
        </w:tc>
        <w:tc>
          <w:tcPr>
            <w:tcW w:w="3402" w:type="dxa"/>
          </w:tcPr>
          <w:p w:rsidR="00806F10" w:rsidRDefault="00806F10" w:rsidP="007677AA">
            <w:pPr>
              <w:spacing w:line="276" w:lineRule="auto"/>
            </w:pPr>
            <w:r>
              <w:rPr>
                <w:rFonts w:hint="eastAsia"/>
              </w:rPr>
              <w:t>15</w:t>
            </w:r>
          </w:p>
        </w:tc>
        <w:tc>
          <w:tcPr>
            <w:tcW w:w="3311" w:type="dxa"/>
          </w:tcPr>
          <w:p w:rsidR="00806F10" w:rsidRDefault="00806F10" w:rsidP="007677AA">
            <w:pPr>
              <w:spacing w:line="276" w:lineRule="auto"/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采样值获取</w:t>
            </w:r>
          </w:p>
        </w:tc>
      </w:tr>
      <w:tr w:rsidR="001B095C" w:rsidTr="00216485">
        <w:tc>
          <w:tcPr>
            <w:tcW w:w="1809" w:type="dxa"/>
          </w:tcPr>
          <w:p w:rsidR="001B095C" w:rsidRDefault="001B095C" w:rsidP="001B095C">
            <w:pPr>
              <w:spacing w:line="276" w:lineRule="auto"/>
            </w:pPr>
            <w:r>
              <w:rPr>
                <w:rFonts w:hint="eastAsia"/>
              </w:rPr>
              <w:t>0x0</w:t>
            </w:r>
            <w:r w:rsidR="00806F10">
              <w:rPr>
                <w:rFonts w:hint="eastAsia"/>
              </w:rPr>
              <w:t>7</w:t>
            </w:r>
          </w:p>
        </w:tc>
        <w:tc>
          <w:tcPr>
            <w:tcW w:w="3402" w:type="dxa"/>
          </w:tcPr>
          <w:p w:rsidR="001B095C" w:rsidRDefault="001B095C" w:rsidP="007677AA">
            <w:pPr>
              <w:spacing w:line="276" w:lineRule="auto"/>
            </w:pPr>
            <w:r>
              <w:rPr>
                <w:rFonts w:hint="eastAsia"/>
              </w:rPr>
              <w:t>15</w:t>
            </w:r>
          </w:p>
        </w:tc>
        <w:tc>
          <w:tcPr>
            <w:tcW w:w="3311" w:type="dxa"/>
          </w:tcPr>
          <w:p w:rsidR="001B095C" w:rsidRDefault="001B095C" w:rsidP="007677AA">
            <w:pPr>
              <w:spacing w:line="276" w:lineRule="auto"/>
            </w:pPr>
            <w:r>
              <w:t>结束参数设置和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校准命令</w:t>
            </w:r>
          </w:p>
        </w:tc>
      </w:tr>
    </w:tbl>
    <w:p w:rsidR="001070E3" w:rsidRDefault="001070E3" w:rsidP="00F024E8">
      <w:pPr>
        <w:spacing w:line="276" w:lineRule="auto"/>
      </w:pPr>
    </w:p>
    <w:p w:rsidR="001070E3" w:rsidRDefault="001070E3" w:rsidP="00F024E8">
      <w:pPr>
        <w:spacing w:line="276" w:lineRule="auto"/>
      </w:pPr>
      <w:r>
        <w:rPr>
          <w:rFonts w:hint="eastAsia"/>
        </w:rPr>
        <w:t>命令码</w:t>
      </w:r>
      <w:r>
        <w:rPr>
          <w:rFonts w:hint="eastAsia"/>
        </w:rPr>
        <w:t>:0x01</w:t>
      </w:r>
    </w:p>
    <w:p w:rsidR="001070E3" w:rsidRDefault="001070E3" w:rsidP="00F024E8">
      <w:pPr>
        <w:spacing w:line="276" w:lineRule="auto"/>
      </w:pPr>
      <w:r>
        <w:rPr>
          <w:rFonts w:hint="eastAsia"/>
        </w:rPr>
        <w:t>地址码</w:t>
      </w:r>
      <w:r>
        <w:rPr>
          <w:rFonts w:hint="eastAsia"/>
        </w:rPr>
        <w:t>:0x00</w:t>
      </w:r>
      <w:r>
        <w:rPr>
          <w:rFonts w:hint="eastAsia"/>
        </w:rPr>
        <w:br/>
      </w:r>
      <w:r>
        <w:rPr>
          <w:rFonts w:hint="eastAsia"/>
        </w:rPr>
        <w:t>数据域</w:t>
      </w:r>
      <w:r>
        <w:rPr>
          <w:rFonts w:hint="eastAsia"/>
        </w:rPr>
        <w:t>:8Byte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070E3" w:rsidTr="001070E3">
        <w:tc>
          <w:tcPr>
            <w:tcW w:w="2840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1Byte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0x12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</w:p>
        </w:tc>
      </w:tr>
      <w:tr w:rsidR="001070E3" w:rsidTr="001070E3">
        <w:tc>
          <w:tcPr>
            <w:tcW w:w="2840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2Byte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0x34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</w:p>
        </w:tc>
      </w:tr>
      <w:tr w:rsidR="001070E3" w:rsidTr="001070E3">
        <w:tc>
          <w:tcPr>
            <w:tcW w:w="2840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lastRenderedPageBreak/>
              <w:t>3Byte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0x56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</w:p>
        </w:tc>
      </w:tr>
      <w:tr w:rsidR="001070E3" w:rsidTr="001070E3">
        <w:tc>
          <w:tcPr>
            <w:tcW w:w="2840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4Byte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0x78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</w:p>
        </w:tc>
      </w:tr>
      <w:tr w:rsidR="001070E3" w:rsidTr="001070E3">
        <w:tc>
          <w:tcPr>
            <w:tcW w:w="2840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5-8Byte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0x00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  <w:r>
              <w:t>预留</w:t>
            </w:r>
          </w:p>
        </w:tc>
      </w:tr>
      <w:tr w:rsidR="001070E3" w:rsidTr="001070E3">
        <w:tc>
          <w:tcPr>
            <w:tcW w:w="2840" w:type="dxa"/>
          </w:tcPr>
          <w:p w:rsidR="001070E3" w:rsidRDefault="001070E3" w:rsidP="00F024E8">
            <w:pPr>
              <w:spacing w:line="276" w:lineRule="auto"/>
            </w:pP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</w:p>
        </w:tc>
      </w:tr>
    </w:tbl>
    <w:p w:rsidR="001070E3" w:rsidRDefault="001070E3" w:rsidP="00F024E8">
      <w:pPr>
        <w:spacing w:line="276" w:lineRule="auto"/>
      </w:pPr>
    </w:p>
    <w:p w:rsidR="001070E3" w:rsidRDefault="001070E3" w:rsidP="00F024E8">
      <w:pPr>
        <w:spacing w:line="276" w:lineRule="auto"/>
      </w:pPr>
      <w:r>
        <w:rPr>
          <w:rFonts w:hint="eastAsia"/>
        </w:rPr>
        <w:t>命令码</w:t>
      </w:r>
      <w:r>
        <w:rPr>
          <w:rFonts w:hint="eastAsia"/>
        </w:rPr>
        <w:t>:0x02</w:t>
      </w:r>
    </w:p>
    <w:p w:rsidR="001070E3" w:rsidRDefault="001070E3" w:rsidP="00F024E8">
      <w:pPr>
        <w:spacing w:line="276" w:lineRule="auto"/>
      </w:pPr>
      <w:r>
        <w:rPr>
          <w:rFonts w:hint="eastAsia"/>
        </w:rPr>
        <w:t>地址码</w:t>
      </w:r>
      <w:r>
        <w:rPr>
          <w:rFonts w:hint="eastAsia"/>
        </w:rPr>
        <w:t>:0x00</w:t>
      </w:r>
    </w:p>
    <w:p w:rsidR="001070E3" w:rsidRDefault="001070E3" w:rsidP="00F024E8">
      <w:pPr>
        <w:spacing w:line="276" w:lineRule="auto"/>
      </w:pPr>
      <w:r>
        <w:rPr>
          <w:rFonts w:hint="eastAsia"/>
        </w:rPr>
        <w:t>数据域</w:t>
      </w:r>
      <w:r>
        <w:rPr>
          <w:rFonts w:hint="eastAsia"/>
        </w:rPr>
        <w:t>:8Byte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070E3" w:rsidTr="001070E3">
        <w:tc>
          <w:tcPr>
            <w:tcW w:w="2840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1Byte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</w:rPr>
              <w:t>电源电压</w:t>
            </w:r>
          </w:p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0x02 4-20MA</w:t>
            </w:r>
            <w:r>
              <w:rPr>
                <w:rFonts w:hint="eastAsia"/>
              </w:rPr>
              <w:t>第一路</w:t>
            </w:r>
          </w:p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0x03 4-20mA</w:t>
            </w:r>
            <w:r>
              <w:rPr>
                <w:rFonts w:hint="eastAsia"/>
              </w:rPr>
              <w:t>第二路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校准路数</w:t>
            </w:r>
          </w:p>
        </w:tc>
      </w:tr>
      <w:tr w:rsidR="001070E3" w:rsidTr="001070E3">
        <w:tc>
          <w:tcPr>
            <w:tcW w:w="2840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2Byte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 xml:space="preserve">0x11 </w:t>
            </w:r>
            <w:r>
              <w:rPr>
                <w:rFonts w:hint="eastAsia"/>
              </w:rPr>
              <w:t>第一个校准点</w:t>
            </w:r>
          </w:p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 xml:space="preserve">0x22 </w:t>
            </w:r>
            <w:r>
              <w:rPr>
                <w:rFonts w:hint="eastAsia"/>
              </w:rPr>
              <w:t>第二个校准点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采用两点校准，该字节标识为第几个校准点</w:t>
            </w:r>
          </w:p>
        </w:tc>
      </w:tr>
      <w:tr w:rsidR="001070E3" w:rsidTr="001070E3">
        <w:tc>
          <w:tcPr>
            <w:tcW w:w="2840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3Byte-4Byte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  <w:r>
              <w:t>如为电源电压，该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字节表示电压值，</w:t>
            </w: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类型，单位为</w:t>
            </w:r>
            <w:r>
              <w:rPr>
                <w:rFonts w:hint="eastAsia"/>
              </w:rPr>
              <w:t>0.001V</w:t>
            </w:r>
          </w:p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如为</w:t>
            </w:r>
            <w:r>
              <w:rPr>
                <w:rFonts w:hint="eastAsia"/>
              </w:rPr>
              <w:t>4-20mA</w:t>
            </w:r>
            <w:r>
              <w:rPr>
                <w:rFonts w:hint="eastAsia"/>
              </w:rPr>
              <w:t>电流采集校准，该两字节表示电流值，</w:t>
            </w: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类型，单位</w:t>
            </w:r>
            <w:r>
              <w:rPr>
                <w:rFonts w:hint="eastAsia"/>
              </w:rPr>
              <w:t>0.01mA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  <w:r>
              <w:t>对应</w:t>
            </w:r>
            <w:proofErr w:type="spellStart"/>
            <w:r>
              <w:rPr>
                <w:rFonts w:hint="eastAsia"/>
              </w:rPr>
              <w:t>ADc</w:t>
            </w:r>
            <w:proofErr w:type="spellEnd"/>
            <w:r>
              <w:rPr>
                <w:rFonts w:hint="eastAsia"/>
              </w:rPr>
              <w:t>真实值</w:t>
            </w:r>
          </w:p>
        </w:tc>
      </w:tr>
      <w:tr w:rsidR="001070E3" w:rsidTr="001070E3">
        <w:tc>
          <w:tcPr>
            <w:tcW w:w="2840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5-8Byte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0x00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  <w:r>
              <w:t>预留</w:t>
            </w:r>
          </w:p>
        </w:tc>
      </w:tr>
    </w:tbl>
    <w:p w:rsidR="001070E3" w:rsidRDefault="001070E3" w:rsidP="00F024E8">
      <w:pPr>
        <w:spacing w:line="276" w:lineRule="auto"/>
      </w:pPr>
    </w:p>
    <w:p w:rsidR="001070E3" w:rsidRDefault="001070E3" w:rsidP="00F024E8">
      <w:pPr>
        <w:spacing w:line="276" w:lineRule="auto"/>
      </w:pPr>
      <w:r>
        <w:t>命令码：</w:t>
      </w:r>
      <w:r>
        <w:rPr>
          <w:rFonts w:hint="eastAsia"/>
        </w:rPr>
        <w:t>0x03</w:t>
      </w:r>
    </w:p>
    <w:p w:rsidR="001070E3" w:rsidRDefault="001070E3" w:rsidP="00F024E8">
      <w:pPr>
        <w:spacing w:line="276" w:lineRule="auto"/>
      </w:pPr>
      <w:r>
        <w:rPr>
          <w:rFonts w:hint="eastAsia"/>
        </w:rPr>
        <w:t>地址码</w:t>
      </w:r>
      <w:r>
        <w:rPr>
          <w:rFonts w:hint="eastAsia"/>
        </w:rPr>
        <w:t>:0x00</w:t>
      </w:r>
    </w:p>
    <w:p w:rsidR="001070E3" w:rsidRDefault="001070E3" w:rsidP="00F024E8">
      <w:pPr>
        <w:spacing w:line="276" w:lineRule="auto"/>
      </w:pPr>
      <w:r>
        <w:t>数据域：</w:t>
      </w:r>
      <w:r>
        <w:rPr>
          <w:rFonts w:hint="eastAsia"/>
        </w:rPr>
        <w:t>8Byte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2"/>
        <w:gridCol w:w="2760"/>
        <w:gridCol w:w="2760"/>
      </w:tblGrid>
      <w:tr w:rsidR="001070E3" w:rsidTr="001070E3">
        <w:tc>
          <w:tcPr>
            <w:tcW w:w="3002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1-6Byte</w:t>
            </w:r>
          </w:p>
        </w:tc>
        <w:tc>
          <w:tcPr>
            <w:tcW w:w="2760" w:type="dxa"/>
          </w:tcPr>
          <w:p w:rsidR="001070E3" w:rsidRDefault="001070E3" w:rsidP="00F024E8">
            <w:pPr>
              <w:spacing w:line="276" w:lineRule="auto"/>
            </w:pPr>
            <w:r>
              <w:t>例：</w:t>
            </w:r>
            <w:r>
              <w:rPr>
                <w:rFonts w:hint="eastAsia"/>
              </w:rPr>
              <w:t xml:space="preserve">0x16 0x06 0x23 0x17 0x54 0x30 </w:t>
            </w:r>
            <w:r>
              <w:rPr>
                <w:rFonts w:hint="eastAsia"/>
              </w:rPr>
              <w:t>表示当前时间为：</w:t>
            </w:r>
            <w:r>
              <w:rPr>
                <w:rFonts w:hint="eastAsia"/>
              </w:rPr>
              <w:t>16/06/23 17:54:30</w:t>
            </w:r>
          </w:p>
        </w:tc>
        <w:tc>
          <w:tcPr>
            <w:tcW w:w="2760" w:type="dxa"/>
          </w:tcPr>
          <w:p w:rsidR="001070E3" w:rsidRDefault="001070E3" w:rsidP="00F024E8">
            <w:pPr>
              <w:spacing w:line="276" w:lineRule="auto"/>
            </w:pPr>
            <w:r>
              <w:t>当前实时时间</w:t>
            </w:r>
          </w:p>
        </w:tc>
      </w:tr>
      <w:tr w:rsidR="001070E3" w:rsidTr="001070E3">
        <w:tc>
          <w:tcPr>
            <w:tcW w:w="3002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7-8Byte</w:t>
            </w:r>
          </w:p>
        </w:tc>
        <w:tc>
          <w:tcPr>
            <w:tcW w:w="2760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0x00</w:t>
            </w:r>
          </w:p>
        </w:tc>
        <w:tc>
          <w:tcPr>
            <w:tcW w:w="2760" w:type="dxa"/>
          </w:tcPr>
          <w:p w:rsidR="001070E3" w:rsidRDefault="001070E3" w:rsidP="00F024E8">
            <w:pPr>
              <w:spacing w:line="276" w:lineRule="auto"/>
            </w:pPr>
            <w:r>
              <w:t>预留</w:t>
            </w:r>
          </w:p>
        </w:tc>
      </w:tr>
    </w:tbl>
    <w:p w:rsidR="001070E3" w:rsidRDefault="001070E3" w:rsidP="00F024E8">
      <w:pPr>
        <w:spacing w:line="276" w:lineRule="auto"/>
      </w:pPr>
    </w:p>
    <w:p w:rsidR="001070E3" w:rsidRDefault="001070E3" w:rsidP="00F024E8">
      <w:pPr>
        <w:spacing w:line="276" w:lineRule="auto"/>
      </w:pPr>
      <w:r>
        <w:rPr>
          <w:rFonts w:hint="eastAsia"/>
        </w:rPr>
        <w:t>命令码</w:t>
      </w:r>
      <w:r>
        <w:rPr>
          <w:rFonts w:hint="eastAsia"/>
        </w:rPr>
        <w:t>:0x04</w:t>
      </w:r>
    </w:p>
    <w:p w:rsidR="001070E3" w:rsidRDefault="001070E3" w:rsidP="00F024E8">
      <w:pPr>
        <w:spacing w:line="276" w:lineRule="auto"/>
      </w:pPr>
      <w:r>
        <w:rPr>
          <w:rFonts w:hint="eastAsia"/>
        </w:rPr>
        <w:t>地址码</w:t>
      </w:r>
      <w:r>
        <w:rPr>
          <w:rFonts w:hint="eastAsia"/>
        </w:rPr>
        <w:t>:0x00</w:t>
      </w:r>
    </w:p>
    <w:p w:rsidR="001070E3" w:rsidRDefault="001070E3" w:rsidP="00F024E8">
      <w:pPr>
        <w:spacing w:line="276" w:lineRule="auto"/>
      </w:pPr>
      <w:r>
        <w:rPr>
          <w:rFonts w:hint="eastAsia"/>
        </w:rPr>
        <w:t>数据域</w:t>
      </w:r>
      <w:r>
        <w:rPr>
          <w:rFonts w:hint="eastAsia"/>
        </w:rPr>
        <w:t>:</w:t>
      </w:r>
      <w:r>
        <w:rPr>
          <w:rFonts w:hint="eastAsia"/>
        </w:rPr>
        <w:t>共</w:t>
      </w:r>
      <w:r>
        <w:rPr>
          <w:rFonts w:hint="eastAsia"/>
        </w:rPr>
        <w:t>8Byte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070E3" w:rsidTr="001070E3">
        <w:tc>
          <w:tcPr>
            <w:tcW w:w="2840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1Byte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0xEE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</w:p>
        </w:tc>
      </w:tr>
      <w:tr w:rsidR="001070E3" w:rsidTr="001070E3">
        <w:tc>
          <w:tcPr>
            <w:tcW w:w="2840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2Byte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0xCC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</w:p>
        </w:tc>
      </w:tr>
      <w:tr w:rsidR="001070E3" w:rsidTr="001070E3">
        <w:tc>
          <w:tcPr>
            <w:tcW w:w="2840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3Byte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0xEE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</w:p>
        </w:tc>
      </w:tr>
      <w:tr w:rsidR="001070E3" w:rsidTr="001070E3">
        <w:tc>
          <w:tcPr>
            <w:tcW w:w="2840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4Byte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0xCC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</w:p>
        </w:tc>
      </w:tr>
      <w:tr w:rsidR="001070E3" w:rsidTr="001070E3">
        <w:tc>
          <w:tcPr>
            <w:tcW w:w="2840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5-8Byte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0x00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  <w:r>
              <w:t>预留</w:t>
            </w:r>
          </w:p>
        </w:tc>
      </w:tr>
    </w:tbl>
    <w:p w:rsidR="001070E3" w:rsidRDefault="001070E3" w:rsidP="00F024E8">
      <w:pPr>
        <w:spacing w:line="276" w:lineRule="auto"/>
      </w:pPr>
    </w:p>
    <w:p w:rsidR="00806F10" w:rsidRDefault="00806F10" w:rsidP="00F024E8">
      <w:pPr>
        <w:spacing w:line="276" w:lineRule="auto"/>
      </w:pPr>
      <w:r>
        <w:rPr>
          <w:rFonts w:hint="eastAsia"/>
        </w:rPr>
        <w:t>命令码</w:t>
      </w:r>
      <w:r>
        <w:rPr>
          <w:rFonts w:hint="eastAsia"/>
        </w:rPr>
        <w:t>:0x05</w:t>
      </w:r>
    </w:p>
    <w:p w:rsidR="00806F10" w:rsidRDefault="00806F10" w:rsidP="00F024E8">
      <w:pPr>
        <w:spacing w:line="276" w:lineRule="auto"/>
      </w:pPr>
      <w:r>
        <w:rPr>
          <w:rFonts w:hint="eastAsia"/>
        </w:rPr>
        <w:t>地址码</w:t>
      </w:r>
      <w:r>
        <w:rPr>
          <w:rFonts w:hint="eastAsia"/>
        </w:rPr>
        <w:t>:0x00</w:t>
      </w:r>
    </w:p>
    <w:p w:rsidR="00806F10" w:rsidRDefault="00806F10" w:rsidP="00F024E8">
      <w:pPr>
        <w:spacing w:line="276" w:lineRule="auto"/>
      </w:pPr>
      <w:r>
        <w:rPr>
          <w:rFonts w:hint="eastAsia"/>
        </w:rPr>
        <w:t>数据域</w:t>
      </w:r>
      <w:r>
        <w:rPr>
          <w:rFonts w:hint="eastAsia"/>
        </w:rPr>
        <w:t>:</w:t>
      </w:r>
      <w:r>
        <w:rPr>
          <w:rFonts w:hint="eastAsia"/>
        </w:rPr>
        <w:t>共</w:t>
      </w:r>
      <w:r>
        <w:rPr>
          <w:rFonts w:hint="eastAsia"/>
        </w:rPr>
        <w:t>8Byte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06F10" w:rsidTr="00806F10">
        <w:tc>
          <w:tcPr>
            <w:tcW w:w="2840" w:type="dxa"/>
          </w:tcPr>
          <w:p w:rsidR="00806F10" w:rsidRDefault="00806F10" w:rsidP="0006108D">
            <w:pPr>
              <w:spacing w:line="276" w:lineRule="auto"/>
            </w:pPr>
            <w:r>
              <w:rPr>
                <w:rFonts w:hint="eastAsia"/>
              </w:rPr>
              <w:t>1Byte</w:t>
            </w:r>
          </w:p>
        </w:tc>
        <w:tc>
          <w:tcPr>
            <w:tcW w:w="2841" w:type="dxa"/>
          </w:tcPr>
          <w:p w:rsidR="00806F10" w:rsidRDefault="0006108D" w:rsidP="00F024E8">
            <w:pPr>
              <w:spacing w:line="276" w:lineRule="auto"/>
            </w:pPr>
            <w:r>
              <w:rPr>
                <w:rFonts w:hint="eastAsia"/>
              </w:rPr>
              <w:t>0x</w:t>
            </w:r>
            <w:r w:rsidR="005E58D4">
              <w:rPr>
                <w:rFonts w:hint="eastAsia"/>
              </w:rPr>
              <w:t>AA</w:t>
            </w:r>
          </w:p>
        </w:tc>
        <w:tc>
          <w:tcPr>
            <w:tcW w:w="2841" w:type="dxa"/>
          </w:tcPr>
          <w:p w:rsidR="00806F10" w:rsidRDefault="00806F10" w:rsidP="00F024E8">
            <w:pPr>
              <w:spacing w:line="276" w:lineRule="auto"/>
            </w:pPr>
          </w:p>
        </w:tc>
      </w:tr>
      <w:tr w:rsidR="00806F10" w:rsidTr="00806F10">
        <w:tc>
          <w:tcPr>
            <w:tcW w:w="2840" w:type="dxa"/>
          </w:tcPr>
          <w:p w:rsidR="00806F10" w:rsidRDefault="0006108D" w:rsidP="00F024E8">
            <w:pPr>
              <w:spacing w:line="276" w:lineRule="auto"/>
            </w:pPr>
            <w:r>
              <w:rPr>
                <w:rFonts w:hint="eastAsia"/>
              </w:rPr>
              <w:t>2</w:t>
            </w:r>
            <w:r w:rsidR="00806F10"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 w:rsidR="00806F10" w:rsidRDefault="0006108D" w:rsidP="005E58D4">
            <w:pPr>
              <w:spacing w:line="276" w:lineRule="auto"/>
            </w:pPr>
            <w:r>
              <w:rPr>
                <w:rFonts w:hint="eastAsia"/>
              </w:rPr>
              <w:t>0x</w:t>
            </w:r>
            <w:r w:rsidR="005E58D4">
              <w:rPr>
                <w:rFonts w:hint="eastAsia"/>
              </w:rPr>
              <w:t>55</w:t>
            </w:r>
          </w:p>
        </w:tc>
        <w:tc>
          <w:tcPr>
            <w:tcW w:w="2841" w:type="dxa"/>
          </w:tcPr>
          <w:p w:rsidR="00806F10" w:rsidRDefault="00806F10" w:rsidP="00F024E8">
            <w:pPr>
              <w:spacing w:line="276" w:lineRule="auto"/>
            </w:pPr>
          </w:p>
        </w:tc>
      </w:tr>
      <w:tr w:rsidR="00806F10" w:rsidTr="00806F10">
        <w:tc>
          <w:tcPr>
            <w:tcW w:w="2840" w:type="dxa"/>
          </w:tcPr>
          <w:p w:rsidR="00806F10" w:rsidRDefault="0006108D" w:rsidP="00F024E8">
            <w:pPr>
              <w:spacing w:line="276" w:lineRule="auto"/>
            </w:pPr>
            <w:r>
              <w:rPr>
                <w:rFonts w:hint="eastAsia"/>
              </w:rPr>
              <w:t>3</w:t>
            </w:r>
            <w:r w:rsidR="00806F10"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 w:rsidR="00806F10" w:rsidRDefault="0006108D" w:rsidP="005E58D4">
            <w:pPr>
              <w:spacing w:line="276" w:lineRule="auto"/>
            </w:pPr>
            <w:r>
              <w:rPr>
                <w:rFonts w:hint="eastAsia"/>
              </w:rPr>
              <w:t>0x</w:t>
            </w:r>
            <w:r w:rsidR="005E58D4">
              <w:rPr>
                <w:rFonts w:hint="eastAsia"/>
              </w:rPr>
              <w:t>AA</w:t>
            </w:r>
          </w:p>
        </w:tc>
        <w:tc>
          <w:tcPr>
            <w:tcW w:w="2841" w:type="dxa"/>
          </w:tcPr>
          <w:p w:rsidR="00806F10" w:rsidRDefault="00806F10" w:rsidP="00F024E8">
            <w:pPr>
              <w:spacing w:line="276" w:lineRule="auto"/>
            </w:pPr>
          </w:p>
        </w:tc>
      </w:tr>
      <w:tr w:rsidR="00806F10" w:rsidTr="00806F10">
        <w:tc>
          <w:tcPr>
            <w:tcW w:w="2840" w:type="dxa"/>
          </w:tcPr>
          <w:p w:rsidR="00806F10" w:rsidRPr="00806F10" w:rsidRDefault="0006108D" w:rsidP="00F024E8">
            <w:pPr>
              <w:spacing w:line="276" w:lineRule="auto"/>
            </w:pPr>
            <w:r>
              <w:rPr>
                <w:rFonts w:hint="eastAsia"/>
              </w:rPr>
              <w:t>4</w:t>
            </w:r>
            <w:r w:rsidR="00806F10"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 w:rsidR="00806F10" w:rsidRDefault="0006108D" w:rsidP="005E58D4">
            <w:pPr>
              <w:spacing w:line="276" w:lineRule="auto"/>
            </w:pPr>
            <w:r>
              <w:rPr>
                <w:rFonts w:hint="eastAsia"/>
              </w:rPr>
              <w:t>0x</w:t>
            </w:r>
            <w:r w:rsidR="005E58D4">
              <w:rPr>
                <w:rFonts w:hint="eastAsia"/>
              </w:rPr>
              <w:t>55</w:t>
            </w:r>
          </w:p>
        </w:tc>
        <w:tc>
          <w:tcPr>
            <w:tcW w:w="2841" w:type="dxa"/>
          </w:tcPr>
          <w:p w:rsidR="00806F10" w:rsidRDefault="00806F10" w:rsidP="00F024E8">
            <w:pPr>
              <w:spacing w:line="276" w:lineRule="auto"/>
            </w:pPr>
          </w:p>
        </w:tc>
      </w:tr>
      <w:tr w:rsidR="0006108D" w:rsidTr="00806F10">
        <w:tc>
          <w:tcPr>
            <w:tcW w:w="2840" w:type="dxa"/>
          </w:tcPr>
          <w:p w:rsidR="0006108D" w:rsidRDefault="0006108D" w:rsidP="00F024E8">
            <w:pPr>
              <w:spacing w:line="276" w:lineRule="auto"/>
            </w:pPr>
            <w:r>
              <w:rPr>
                <w:rFonts w:hint="eastAsia"/>
              </w:rPr>
              <w:t>5-8Byte</w:t>
            </w:r>
          </w:p>
        </w:tc>
        <w:tc>
          <w:tcPr>
            <w:tcW w:w="2841" w:type="dxa"/>
          </w:tcPr>
          <w:p w:rsidR="0006108D" w:rsidRDefault="0006108D" w:rsidP="00F024E8">
            <w:pPr>
              <w:spacing w:line="276" w:lineRule="auto"/>
            </w:pPr>
            <w:r>
              <w:rPr>
                <w:rFonts w:hint="eastAsia"/>
              </w:rPr>
              <w:t>0x00</w:t>
            </w:r>
          </w:p>
        </w:tc>
        <w:tc>
          <w:tcPr>
            <w:tcW w:w="2841" w:type="dxa"/>
          </w:tcPr>
          <w:p w:rsidR="0006108D" w:rsidRDefault="0006108D" w:rsidP="00F024E8">
            <w:pPr>
              <w:spacing w:line="276" w:lineRule="auto"/>
            </w:pPr>
            <w:r>
              <w:rPr>
                <w:rFonts w:hint="eastAsia"/>
              </w:rPr>
              <w:t>预留</w:t>
            </w:r>
          </w:p>
        </w:tc>
      </w:tr>
    </w:tbl>
    <w:p w:rsidR="00806F10" w:rsidRDefault="00806F10" w:rsidP="00F024E8">
      <w:pPr>
        <w:spacing w:line="276" w:lineRule="auto"/>
      </w:pPr>
    </w:p>
    <w:p w:rsidR="00806F10" w:rsidRDefault="00806F10" w:rsidP="00F024E8">
      <w:pPr>
        <w:spacing w:line="276" w:lineRule="auto"/>
      </w:pPr>
    </w:p>
    <w:p w:rsidR="005E58D4" w:rsidRDefault="005E58D4" w:rsidP="005E58D4">
      <w:pPr>
        <w:spacing w:line="276" w:lineRule="auto"/>
      </w:pPr>
      <w:r>
        <w:rPr>
          <w:rFonts w:hint="eastAsia"/>
        </w:rPr>
        <w:t>命令码</w:t>
      </w:r>
      <w:r>
        <w:rPr>
          <w:rFonts w:hint="eastAsia"/>
        </w:rPr>
        <w:t>:0x0</w:t>
      </w:r>
      <w:r>
        <w:rPr>
          <w:rFonts w:hint="eastAsia"/>
        </w:rPr>
        <w:t>6</w:t>
      </w:r>
    </w:p>
    <w:p w:rsidR="005E58D4" w:rsidRDefault="005E58D4" w:rsidP="005E58D4">
      <w:pPr>
        <w:spacing w:line="276" w:lineRule="auto"/>
      </w:pPr>
      <w:r>
        <w:rPr>
          <w:rFonts w:hint="eastAsia"/>
        </w:rPr>
        <w:t>地址码</w:t>
      </w:r>
      <w:r>
        <w:rPr>
          <w:rFonts w:hint="eastAsia"/>
        </w:rPr>
        <w:t>:0x00</w:t>
      </w:r>
    </w:p>
    <w:p w:rsidR="005E58D4" w:rsidRDefault="005E58D4" w:rsidP="005E58D4">
      <w:pPr>
        <w:spacing w:line="276" w:lineRule="auto"/>
      </w:pPr>
      <w:r>
        <w:rPr>
          <w:rFonts w:hint="eastAsia"/>
        </w:rPr>
        <w:t>数据域</w:t>
      </w:r>
      <w:r>
        <w:rPr>
          <w:rFonts w:hint="eastAsia"/>
        </w:rPr>
        <w:t>:</w:t>
      </w:r>
      <w:r>
        <w:rPr>
          <w:rFonts w:hint="eastAsia"/>
        </w:rPr>
        <w:t>共</w:t>
      </w:r>
      <w:r>
        <w:rPr>
          <w:rFonts w:hint="eastAsia"/>
        </w:rPr>
        <w:t>8Byte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E58D4" w:rsidTr="00E7705E">
        <w:tc>
          <w:tcPr>
            <w:tcW w:w="2840" w:type="dxa"/>
          </w:tcPr>
          <w:p w:rsidR="005E58D4" w:rsidRDefault="005E58D4" w:rsidP="00E7705E">
            <w:pPr>
              <w:spacing w:line="276" w:lineRule="auto"/>
            </w:pPr>
            <w:r>
              <w:rPr>
                <w:rFonts w:hint="eastAsia"/>
              </w:rPr>
              <w:t>1Byte</w:t>
            </w:r>
          </w:p>
        </w:tc>
        <w:tc>
          <w:tcPr>
            <w:tcW w:w="2841" w:type="dxa"/>
          </w:tcPr>
          <w:p w:rsidR="005E58D4" w:rsidRDefault="005E58D4" w:rsidP="00E7705E">
            <w:pPr>
              <w:spacing w:line="276" w:lineRule="auto"/>
            </w:pPr>
            <w:r>
              <w:rPr>
                <w:rFonts w:hint="eastAsia"/>
              </w:rPr>
              <w:t>0x87</w:t>
            </w:r>
          </w:p>
        </w:tc>
        <w:tc>
          <w:tcPr>
            <w:tcW w:w="2841" w:type="dxa"/>
          </w:tcPr>
          <w:p w:rsidR="005E58D4" w:rsidRDefault="005E58D4" w:rsidP="00E7705E">
            <w:pPr>
              <w:spacing w:line="276" w:lineRule="auto"/>
            </w:pPr>
          </w:p>
        </w:tc>
      </w:tr>
      <w:tr w:rsidR="005E58D4" w:rsidTr="00E7705E">
        <w:tc>
          <w:tcPr>
            <w:tcW w:w="2840" w:type="dxa"/>
          </w:tcPr>
          <w:p w:rsidR="005E58D4" w:rsidRDefault="005E58D4" w:rsidP="00E7705E">
            <w:pPr>
              <w:spacing w:line="276" w:lineRule="auto"/>
            </w:pPr>
            <w:r>
              <w:rPr>
                <w:rFonts w:hint="eastAsia"/>
              </w:rPr>
              <w:t>2Byte</w:t>
            </w:r>
          </w:p>
        </w:tc>
        <w:tc>
          <w:tcPr>
            <w:tcW w:w="2841" w:type="dxa"/>
          </w:tcPr>
          <w:p w:rsidR="005E58D4" w:rsidRDefault="005E58D4" w:rsidP="00E7705E">
            <w:pPr>
              <w:spacing w:line="276" w:lineRule="auto"/>
            </w:pPr>
            <w:r>
              <w:rPr>
                <w:rFonts w:hint="eastAsia"/>
              </w:rPr>
              <w:t>0x65</w:t>
            </w:r>
          </w:p>
        </w:tc>
        <w:tc>
          <w:tcPr>
            <w:tcW w:w="2841" w:type="dxa"/>
          </w:tcPr>
          <w:p w:rsidR="005E58D4" w:rsidRDefault="005E58D4" w:rsidP="00E7705E">
            <w:pPr>
              <w:spacing w:line="276" w:lineRule="auto"/>
            </w:pPr>
          </w:p>
        </w:tc>
      </w:tr>
      <w:tr w:rsidR="005E58D4" w:rsidTr="00E7705E">
        <w:tc>
          <w:tcPr>
            <w:tcW w:w="2840" w:type="dxa"/>
          </w:tcPr>
          <w:p w:rsidR="005E58D4" w:rsidRDefault="005E58D4" w:rsidP="00E7705E">
            <w:pPr>
              <w:spacing w:line="276" w:lineRule="auto"/>
            </w:pPr>
            <w:r>
              <w:rPr>
                <w:rFonts w:hint="eastAsia"/>
              </w:rPr>
              <w:t>3Byte</w:t>
            </w:r>
          </w:p>
        </w:tc>
        <w:tc>
          <w:tcPr>
            <w:tcW w:w="2841" w:type="dxa"/>
          </w:tcPr>
          <w:p w:rsidR="005E58D4" w:rsidRDefault="005E58D4" w:rsidP="00E7705E">
            <w:pPr>
              <w:spacing w:line="276" w:lineRule="auto"/>
            </w:pPr>
            <w:r>
              <w:rPr>
                <w:rFonts w:hint="eastAsia"/>
              </w:rPr>
              <w:t>0x43</w:t>
            </w:r>
          </w:p>
        </w:tc>
        <w:tc>
          <w:tcPr>
            <w:tcW w:w="2841" w:type="dxa"/>
          </w:tcPr>
          <w:p w:rsidR="005E58D4" w:rsidRDefault="005E58D4" w:rsidP="00E7705E">
            <w:pPr>
              <w:spacing w:line="276" w:lineRule="auto"/>
            </w:pPr>
          </w:p>
        </w:tc>
      </w:tr>
      <w:tr w:rsidR="005E58D4" w:rsidTr="00E7705E">
        <w:tc>
          <w:tcPr>
            <w:tcW w:w="2840" w:type="dxa"/>
          </w:tcPr>
          <w:p w:rsidR="005E58D4" w:rsidRPr="00806F10" w:rsidRDefault="005E58D4" w:rsidP="00E7705E">
            <w:pPr>
              <w:spacing w:line="276" w:lineRule="auto"/>
            </w:pPr>
            <w:r>
              <w:rPr>
                <w:rFonts w:hint="eastAsia"/>
              </w:rPr>
              <w:t>4Byte</w:t>
            </w:r>
          </w:p>
        </w:tc>
        <w:tc>
          <w:tcPr>
            <w:tcW w:w="2841" w:type="dxa"/>
          </w:tcPr>
          <w:p w:rsidR="005E58D4" w:rsidRDefault="005E58D4" w:rsidP="00E7705E">
            <w:pPr>
              <w:spacing w:line="276" w:lineRule="auto"/>
            </w:pPr>
            <w:r>
              <w:rPr>
                <w:rFonts w:hint="eastAsia"/>
              </w:rPr>
              <w:t>0x21</w:t>
            </w:r>
          </w:p>
        </w:tc>
        <w:tc>
          <w:tcPr>
            <w:tcW w:w="2841" w:type="dxa"/>
          </w:tcPr>
          <w:p w:rsidR="005E58D4" w:rsidRDefault="005E58D4" w:rsidP="00E7705E">
            <w:pPr>
              <w:spacing w:line="276" w:lineRule="auto"/>
            </w:pPr>
          </w:p>
        </w:tc>
      </w:tr>
      <w:tr w:rsidR="005E58D4" w:rsidTr="00E7705E">
        <w:tc>
          <w:tcPr>
            <w:tcW w:w="2840" w:type="dxa"/>
          </w:tcPr>
          <w:p w:rsidR="005E58D4" w:rsidRDefault="005E58D4" w:rsidP="00E7705E">
            <w:pPr>
              <w:spacing w:line="276" w:lineRule="auto"/>
            </w:pPr>
            <w:r>
              <w:rPr>
                <w:rFonts w:hint="eastAsia"/>
              </w:rPr>
              <w:t>5-8Byte</w:t>
            </w:r>
          </w:p>
        </w:tc>
        <w:tc>
          <w:tcPr>
            <w:tcW w:w="2841" w:type="dxa"/>
          </w:tcPr>
          <w:p w:rsidR="005E58D4" w:rsidRDefault="005E58D4" w:rsidP="00E7705E">
            <w:pPr>
              <w:spacing w:line="276" w:lineRule="auto"/>
            </w:pPr>
            <w:r>
              <w:rPr>
                <w:rFonts w:hint="eastAsia"/>
              </w:rPr>
              <w:t>0x00</w:t>
            </w:r>
          </w:p>
        </w:tc>
        <w:tc>
          <w:tcPr>
            <w:tcW w:w="2841" w:type="dxa"/>
          </w:tcPr>
          <w:p w:rsidR="005E58D4" w:rsidRDefault="005E58D4" w:rsidP="00E7705E">
            <w:pPr>
              <w:spacing w:line="276" w:lineRule="auto"/>
            </w:pPr>
            <w:r>
              <w:rPr>
                <w:rFonts w:hint="eastAsia"/>
              </w:rPr>
              <w:t>预留</w:t>
            </w:r>
          </w:p>
        </w:tc>
      </w:tr>
    </w:tbl>
    <w:p w:rsidR="005E58D4" w:rsidRDefault="005E58D4" w:rsidP="005E58D4">
      <w:pPr>
        <w:spacing w:line="276" w:lineRule="auto"/>
      </w:pPr>
    </w:p>
    <w:p w:rsidR="005E58D4" w:rsidRDefault="005E58D4" w:rsidP="005E58D4">
      <w:pPr>
        <w:spacing w:line="276" w:lineRule="auto"/>
      </w:pPr>
    </w:p>
    <w:p w:rsidR="001070E3" w:rsidRDefault="001070E3" w:rsidP="00F024E8">
      <w:pPr>
        <w:spacing w:line="276" w:lineRule="auto"/>
      </w:pPr>
    </w:p>
    <w:p w:rsidR="001070E3" w:rsidRDefault="001070E3" w:rsidP="00F024E8">
      <w:pPr>
        <w:spacing w:line="276" w:lineRule="auto"/>
      </w:pPr>
      <w:r>
        <w:rPr>
          <w:rFonts w:hint="eastAsia"/>
        </w:rPr>
        <w:t>命令码</w:t>
      </w:r>
      <w:r>
        <w:rPr>
          <w:rFonts w:hint="eastAsia"/>
        </w:rPr>
        <w:t>:0x0</w:t>
      </w:r>
      <w:r w:rsidR="00806F10">
        <w:rPr>
          <w:rFonts w:hint="eastAsia"/>
        </w:rPr>
        <w:t>7</w:t>
      </w:r>
    </w:p>
    <w:p w:rsidR="001070E3" w:rsidRDefault="001070E3" w:rsidP="00F024E8">
      <w:pPr>
        <w:spacing w:line="276" w:lineRule="auto"/>
      </w:pPr>
      <w:r>
        <w:rPr>
          <w:rFonts w:hint="eastAsia"/>
        </w:rPr>
        <w:t>地址码</w:t>
      </w:r>
      <w:r>
        <w:rPr>
          <w:rFonts w:hint="eastAsia"/>
        </w:rPr>
        <w:t>:0x00</w:t>
      </w:r>
    </w:p>
    <w:p w:rsidR="001070E3" w:rsidRDefault="001070E3" w:rsidP="00F024E8">
      <w:pPr>
        <w:spacing w:line="276" w:lineRule="auto"/>
      </w:pPr>
      <w:r>
        <w:rPr>
          <w:rFonts w:hint="eastAsia"/>
        </w:rPr>
        <w:t>数据域</w:t>
      </w:r>
      <w:r>
        <w:rPr>
          <w:rFonts w:hint="eastAsia"/>
        </w:rPr>
        <w:t>:</w:t>
      </w:r>
      <w:r>
        <w:rPr>
          <w:rFonts w:hint="eastAsia"/>
        </w:rPr>
        <w:t>共</w:t>
      </w:r>
      <w:r>
        <w:rPr>
          <w:rFonts w:hint="eastAsia"/>
        </w:rPr>
        <w:t>8Byte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070E3" w:rsidTr="001070E3">
        <w:tc>
          <w:tcPr>
            <w:tcW w:w="2840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1Byte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0xFE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</w:p>
        </w:tc>
      </w:tr>
      <w:tr w:rsidR="001070E3" w:rsidTr="001070E3">
        <w:tc>
          <w:tcPr>
            <w:tcW w:w="2840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2Byte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0xDC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</w:p>
        </w:tc>
      </w:tr>
      <w:tr w:rsidR="001070E3" w:rsidTr="001070E3">
        <w:tc>
          <w:tcPr>
            <w:tcW w:w="2840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3Byte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0xBA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</w:p>
        </w:tc>
      </w:tr>
      <w:tr w:rsidR="001070E3" w:rsidTr="001070E3">
        <w:tc>
          <w:tcPr>
            <w:tcW w:w="2840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4Byte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0x98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</w:p>
        </w:tc>
      </w:tr>
      <w:tr w:rsidR="001070E3" w:rsidTr="001070E3">
        <w:tc>
          <w:tcPr>
            <w:tcW w:w="2840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5-8Byte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  <w:r>
              <w:rPr>
                <w:rFonts w:hint="eastAsia"/>
              </w:rPr>
              <w:t>0x00</w:t>
            </w:r>
          </w:p>
        </w:tc>
        <w:tc>
          <w:tcPr>
            <w:tcW w:w="2841" w:type="dxa"/>
          </w:tcPr>
          <w:p w:rsidR="001070E3" w:rsidRDefault="001070E3" w:rsidP="00F024E8">
            <w:pPr>
              <w:spacing w:line="276" w:lineRule="auto"/>
            </w:pPr>
            <w:r>
              <w:t>预留</w:t>
            </w:r>
          </w:p>
        </w:tc>
      </w:tr>
    </w:tbl>
    <w:p w:rsidR="001070E3" w:rsidRDefault="001070E3" w:rsidP="00F024E8">
      <w:pPr>
        <w:spacing w:line="276" w:lineRule="auto"/>
      </w:pPr>
    </w:p>
    <w:p w:rsidR="00D413EA" w:rsidRDefault="00D413EA" w:rsidP="00F024E8">
      <w:pPr>
        <w:spacing w:line="276" w:lineRule="auto"/>
      </w:pPr>
    </w:p>
    <w:p w:rsidR="00D413EA" w:rsidRDefault="00D413EA" w:rsidP="00F024E8">
      <w:pPr>
        <w:spacing w:line="276" w:lineRule="auto"/>
      </w:pPr>
      <w:r>
        <w:rPr>
          <w:rFonts w:hint="eastAsia"/>
        </w:rPr>
        <w:t>GTU</w:t>
      </w:r>
      <w:r>
        <w:rPr>
          <w:rFonts w:hint="eastAsia"/>
        </w:rPr>
        <w:t>终端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 PC</w:t>
      </w:r>
      <w:r>
        <w:rPr>
          <w:rFonts w:hint="eastAsia"/>
        </w:rPr>
        <w:t>通信协议如下</w:t>
      </w:r>
      <w:r>
        <w:rPr>
          <w:rFonts w:hint="eastAsi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3311"/>
      </w:tblGrid>
      <w:tr w:rsidR="00D413EA" w:rsidTr="00487669">
        <w:tc>
          <w:tcPr>
            <w:tcW w:w="1809" w:type="dxa"/>
          </w:tcPr>
          <w:p w:rsidR="00D413EA" w:rsidRDefault="00D413EA" w:rsidP="00487669">
            <w:pPr>
              <w:spacing w:line="276" w:lineRule="auto"/>
            </w:pPr>
            <w:r>
              <w:t>命令码</w:t>
            </w:r>
          </w:p>
        </w:tc>
        <w:tc>
          <w:tcPr>
            <w:tcW w:w="3402" w:type="dxa"/>
          </w:tcPr>
          <w:p w:rsidR="00D413EA" w:rsidRDefault="00D413EA" w:rsidP="00487669">
            <w:pPr>
              <w:spacing w:line="276" w:lineRule="auto"/>
            </w:pPr>
            <w:r>
              <w:t>帧长（数据帧总长度）</w:t>
            </w:r>
          </w:p>
        </w:tc>
        <w:tc>
          <w:tcPr>
            <w:tcW w:w="3311" w:type="dxa"/>
          </w:tcPr>
          <w:p w:rsidR="00D413EA" w:rsidRDefault="00D413EA" w:rsidP="00487669">
            <w:pPr>
              <w:spacing w:line="276" w:lineRule="auto"/>
            </w:pPr>
            <w:r>
              <w:t>功能</w:t>
            </w:r>
          </w:p>
        </w:tc>
      </w:tr>
      <w:tr w:rsidR="00D413EA" w:rsidTr="00487669">
        <w:tc>
          <w:tcPr>
            <w:tcW w:w="1809" w:type="dxa"/>
          </w:tcPr>
          <w:p w:rsidR="00D413EA" w:rsidRDefault="00D413EA" w:rsidP="00D413EA">
            <w:pPr>
              <w:spacing w:line="276" w:lineRule="auto"/>
            </w:pPr>
            <w:r>
              <w:rPr>
                <w:rFonts w:hint="eastAsia"/>
              </w:rPr>
              <w:t>0x81</w:t>
            </w:r>
          </w:p>
        </w:tc>
        <w:tc>
          <w:tcPr>
            <w:tcW w:w="3402" w:type="dxa"/>
          </w:tcPr>
          <w:p w:rsidR="00D413EA" w:rsidRDefault="00D413EA" w:rsidP="00487669">
            <w:pPr>
              <w:spacing w:line="276" w:lineRule="auto"/>
            </w:pPr>
            <w:r>
              <w:rPr>
                <w:rFonts w:hint="eastAsia"/>
              </w:rPr>
              <w:t>15</w:t>
            </w:r>
          </w:p>
        </w:tc>
        <w:tc>
          <w:tcPr>
            <w:tcW w:w="3311" w:type="dxa"/>
          </w:tcPr>
          <w:p w:rsidR="00D413EA" w:rsidRDefault="00D413EA" w:rsidP="00487669">
            <w:pPr>
              <w:spacing w:line="276" w:lineRule="auto"/>
            </w:pPr>
            <w:r>
              <w:t>回复开始参数设置和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</w:t>
            </w:r>
          </w:p>
        </w:tc>
      </w:tr>
      <w:tr w:rsidR="00D413EA" w:rsidDel="001B095C" w:rsidTr="00487669">
        <w:tc>
          <w:tcPr>
            <w:tcW w:w="1809" w:type="dxa"/>
          </w:tcPr>
          <w:p w:rsidR="00D413EA" w:rsidRDefault="00D413EA" w:rsidP="00D413EA">
            <w:pPr>
              <w:spacing w:line="276" w:lineRule="auto"/>
            </w:pPr>
            <w:r>
              <w:rPr>
                <w:rFonts w:hint="eastAsia"/>
              </w:rPr>
              <w:t>0x82</w:t>
            </w:r>
          </w:p>
        </w:tc>
        <w:tc>
          <w:tcPr>
            <w:tcW w:w="3402" w:type="dxa"/>
          </w:tcPr>
          <w:p w:rsidR="00D413EA" w:rsidRDefault="00D413EA" w:rsidP="00487669">
            <w:pPr>
              <w:spacing w:line="276" w:lineRule="auto"/>
            </w:pPr>
            <w:r>
              <w:rPr>
                <w:rFonts w:hint="eastAsia"/>
              </w:rPr>
              <w:t>15</w:t>
            </w:r>
          </w:p>
        </w:tc>
        <w:tc>
          <w:tcPr>
            <w:tcW w:w="3311" w:type="dxa"/>
          </w:tcPr>
          <w:p w:rsidR="00D413EA" w:rsidRDefault="00D413EA" w:rsidP="00487669">
            <w:pPr>
              <w:spacing w:line="276" w:lineRule="auto"/>
            </w:pP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校准命令</w:t>
            </w:r>
          </w:p>
        </w:tc>
      </w:tr>
      <w:tr w:rsidR="00D413EA" w:rsidTr="00487669">
        <w:tc>
          <w:tcPr>
            <w:tcW w:w="1809" w:type="dxa"/>
          </w:tcPr>
          <w:p w:rsidR="00D413EA" w:rsidRDefault="00D413EA" w:rsidP="00D413EA">
            <w:pPr>
              <w:spacing w:line="276" w:lineRule="auto"/>
            </w:pPr>
            <w:r>
              <w:rPr>
                <w:rFonts w:hint="eastAsia"/>
              </w:rPr>
              <w:t>0x83</w:t>
            </w:r>
          </w:p>
        </w:tc>
        <w:tc>
          <w:tcPr>
            <w:tcW w:w="3402" w:type="dxa"/>
          </w:tcPr>
          <w:p w:rsidR="00D413EA" w:rsidRDefault="00D413EA" w:rsidP="00487669">
            <w:pPr>
              <w:spacing w:line="276" w:lineRule="auto"/>
            </w:pPr>
            <w:r>
              <w:rPr>
                <w:rFonts w:hint="eastAsia"/>
              </w:rPr>
              <w:t>15</w:t>
            </w:r>
          </w:p>
        </w:tc>
        <w:tc>
          <w:tcPr>
            <w:tcW w:w="3311" w:type="dxa"/>
          </w:tcPr>
          <w:p w:rsidR="00D413EA" w:rsidRDefault="00D413EA" w:rsidP="00487669">
            <w:pPr>
              <w:spacing w:line="276" w:lineRule="auto"/>
            </w:pPr>
            <w:r>
              <w:rPr>
                <w:rFonts w:hint="eastAsia"/>
              </w:rPr>
              <w:t>回复校时命令</w:t>
            </w:r>
          </w:p>
        </w:tc>
      </w:tr>
      <w:tr w:rsidR="00D413EA" w:rsidTr="00487669">
        <w:tc>
          <w:tcPr>
            <w:tcW w:w="1809" w:type="dxa"/>
          </w:tcPr>
          <w:p w:rsidR="00D413EA" w:rsidRDefault="00D413EA" w:rsidP="00D413EA">
            <w:pPr>
              <w:spacing w:line="276" w:lineRule="auto"/>
            </w:pPr>
            <w:r>
              <w:rPr>
                <w:rFonts w:hint="eastAsia"/>
              </w:rPr>
              <w:t>0x84</w:t>
            </w:r>
          </w:p>
        </w:tc>
        <w:tc>
          <w:tcPr>
            <w:tcW w:w="3402" w:type="dxa"/>
          </w:tcPr>
          <w:p w:rsidR="00D413EA" w:rsidRDefault="00D413EA" w:rsidP="00487669">
            <w:pPr>
              <w:spacing w:line="276" w:lineRule="auto"/>
            </w:pPr>
            <w:r>
              <w:rPr>
                <w:rFonts w:hint="eastAsia"/>
              </w:rPr>
              <w:t>15</w:t>
            </w:r>
          </w:p>
        </w:tc>
        <w:tc>
          <w:tcPr>
            <w:tcW w:w="3311" w:type="dxa"/>
          </w:tcPr>
          <w:p w:rsidR="00D413EA" w:rsidRDefault="00D413EA" w:rsidP="00487669">
            <w:pPr>
              <w:spacing w:line="276" w:lineRule="auto"/>
            </w:pPr>
            <w:r>
              <w:rPr>
                <w:rFonts w:hint="eastAsia"/>
              </w:rPr>
              <w:t>回复清除事件记录</w:t>
            </w:r>
          </w:p>
        </w:tc>
      </w:tr>
      <w:tr w:rsidR="00D413EA" w:rsidTr="00487669">
        <w:tc>
          <w:tcPr>
            <w:tcW w:w="1809" w:type="dxa"/>
          </w:tcPr>
          <w:p w:rsidR="00D413EA" w:rsidRDefault="00D413EA" w:rsidP="008E10CE">
            <w:pPr>
              <w:spacing w:line="276" w:lineRule="auto"/>
            </w:pPr>
            <w:r>
              <w:rPr>
                <w:rFonts w:hint="eastAsia"/>
              </w:rPr>
              <w:lastRenderedPageBreak/>
              <w:t>0x8</w:t>
            </w:r>
            <w:r w:rsidR="008E10CE">
              <w:rPr>
                <w:rFonts w:hint="eastAsia"/>
              </w:rPr>
              <w:t>5</w:t>
            </w:r>
          </w:p>
        </w:tc>
        <w:tc>
          <w:tcPr>
            <w:tcW w:w="3402" w:type="dxa"/>
          </w:tcPr>
          <w:p w:rsidR="00D413EA" w:rsidRDefault="00D413EA" w:rsidP="00487669">
            <w:pPr>
              <w:spacing w:line="276" w:lineRule="auto"/>
            </w:pPr>
            <w:r>
              <w:rPr>
                <w:rFonts w:hint="eastAsia"/>
              </w:rPr>
              <w:t>15</w:t>
            </w:r>
          </w:p>
        </w:tc>
        <w:tc>
          <w:tcPr>
            <w:tcW w:w="3311" w:type="dxa"/>
          </w:tcPr>
          <w:p w:rsidR="00D413EA" w:rsidRDefault="00D413EA" w:rsidP="00487669">
            <w:pPr>
              <w:spacing w:line="276" w:lineRule="auto"/>
            </w:pPr>
            <w:r>
              <w:rPr>
                <w:rFonts w:hint="eastAsia"/>
              </w:rPr>
              <w:t>回复铁电检测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会丢失存储数据</w:t>
            </w:r>
            <w:r>
              <w:rPr>
                <w:rFonts w:hint="eastAsia"/>
              </w:rPr>
              <w:t>)</w:t>
            </w:r>
          </w:p>
        </w:tc>
      </w:tr>
      <w:tr w:rsidR="00806F10" w:rsidTr="00487669">
        <w:tc>
          <w:tcPr>
            <w:tcW w:w="1809" w:type="dxa"/>
          </w:tcPr>
          <w:p w:rsidR="00806F10" w:rsidRDefault="00806F10" w:rsidP="008E10CE">
            <w:pPr>
              <w:spacing w:line="276" w:lineRule="auto"/>
            </w:pPr>
            <w:r>
              <w:rPr>
                <w:rFonts w:hint="eastAsia"/>
              </w:rPr>
              <w:t>0x8</w:t>
            </w:r>
            <w:r w:rsidR="008E10CE">
              <w:rPr>
                <w:rFonts w:hint="eastAsia"/>
              </w:rPr>
              <w:t>6</w:t>
            </w:r>
          </w:p>
        </w:tc>
        <w:tc>
          <w:tcPr>
            <w:tcW w:w="3402" w:type="dxa"/>
          </w:tcPr>
          <w:p w:rsidR="00806F10" w:rsidRDefault="00806F10" w:rsidP="00487669">
            <w:pPr>
              <w:spacing w:line="276" w:lineRule="auto"/>
            </w:pPr>
            <w:r>
              <w:rPr>
                <w:rFonts w:hint="eastAsia"/>
              </w:rPr>
              <w:t>15</w:t>
            </w:r>
          </w:p>
        </w:tc>
        <w:tc>
          <w:tcPr>
            <w:tcW w:w="3311" w:type="dxa"/>
          </w:tcPr>
          <w:p w:rsidR="00806F10" w:rsidRDefault="00806F10" w:rsidP="00487669">
            <w:pPr>
              <w:spacing w:line="276" w:lineRule="auto"/>
            </w:pP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采集查询命令</w:t>
            </w:r>
          </w:p>
        </w:tc>
      </w:tr>
      <w:tr w:rsidR="00D413EA" w:rsidTr="00487669">
        <w:tc>
          <w:tcPr>
            <w:tcW w:w="1809" w:type="dxa"/>
          </w:tcPr>
          <w:p w:rsidR="00D413EA" w:rsidRDefault="00D413EA" w:rsidP="00806F10">
            <w:pPr>
              <w:spacing w:line="276" w:lineRule="auto"/>
            </w:pPr>
            <w:r>
              <w:rPr>
                <w:rFonts w:hint="eastAsia"/>
              </w:rPr>
              <w:t>0x8</w:t>
            </w:r>
            <w:r w:rsidR="00806F10">
              <w:rPr>
                <w:rFonts w:hint="eastAsia"/>
              </w:rPr>
              <w:t>7</w:t>
            </w:r>
          </w:p>
        </w:tc>
        <w:tc>
          <w:tcPr>
            <w:tcW w:w="3402" w:type="dxa"/>
          </w:tcPr>
          <w:p w:rsidR="00D413EA" w:rsidRDefault="00D413EA" w:rsidP="00487669">
            <w:pPr>
              <w:spacing w:line="276" w:lineRule="auto"/>
            </w:pPr>
            <w:r>
              <w:rPr>
                <w:rFonts w:hint="eastAsia"/>
              </w:rPr>
              <w:t>15</w:t>
            </w:r>
          </w:p>
        </w:tc>
        <w:tc>
          <w:tcPr>
            <w:tcW w:w="3311" w:type="dxa"/>
          </w:tcPr>
          <w:p w:rsidR="00D413EA" w:rsidRDefault="00D413EA" w:rsidP="00487669">
            <w:pPr>
              <w:spacing w:line="276" w:lineRule="auto"/>
            </w:pPr>
            <w:r>
              <w:t>回复结束参数设置和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校准命令</w:t>
            </w:r>
          </w:p>
        </w:tc>
      </w:tr>
    </w:tbl>
    <w:p w:rsidR="00D413EA" w:rsidRDefault="00D413EA" w:rsidP="00F024E8">
      <w:pPr>
        <w:spacing w:line="276" w:lineRule="auto"/>
      </w:pPr>
    </w:p>
    <w:p w:rsidR="00D413EA" w:rsidRDefault="00D413EA" w:rsidP="00F024E8">
      <w:pPr>
        <w:spacing w:line="276" w:lineRule="auto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域内容</w:t>
      </w:r>
      <w:proofErr w:type="gramEnd"/>
      <w:r>
        <w:rPr>
          <w:rFonts w:hint="eastAsia"/>
        </w:rPr>
        <w:t>同</w:t>
      </w:r>
      <w:r>
        <w:rPr>
          <w:rFonts w:hint="eastAsia"/>
        </w:rPr>
        <w:t>PC-&gt;GTU</w:t>
      </w:r>
      <w:r>
        <w:rPr>
          <w:rFonts w:hint="eastAsia"/>
        </w:rPr>
        <w:t>终端协议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 w:rsidR="00806F10">
        <w:rPr>
          <w:rFonts w:hint="eastAsia"/>
        </w:rPr>
        <w:t>除命令码</w:t>
      </w:r>
      <w:r w:rsidR="003C6C0D">
        <w:rPr>
          <w:rFonts w:hint="eastAsia"/>
        </w:rPr>
        <w:t>0x8</w:t>
      </w:r>
      <w:r w:rsidR="008E10CE">
        <w:rPr>
          <w:rFonts w:hint="eastAsia"/>
        </w:rPr>
        <w:t>5</w:t>
      </w:r>
      <w:r w:rsidR="003C6C0D">
        <w:rPr>
          <w:rFonts w:hint="eastAsia"/>
        </w:rPr>
        <w:t>和</w:t>
      </w:r>
      <w:r w:rsidR="00806F10">
        <w:rPr>
          <w:rFonts w:hint="eastAsia"/>
        </w:rPr>
        <w:t>0x8</w:t>
      </w:r>
      <w:r w:rsidR="008E10CE">
        <w:rPr>
          <w:rFonts w:hint="eastAsia"/>
        </w:rPr>
        <w:t>6</w:t>
      </w:r>
      <w:r w:rsidR="00806F10">
        <w:rPr>
          <w:rFonts w:hint="eastAsia"/>
        </w:rPr>
        <w:t>外，其余命令一一对应，数据</w:t>
      </w:r>
      <w:proofErr w:type="gramStart"/>
      <w:r w:rsidR="00806F10">
        <w:rPr>
          <w:rFonts w:hint="eastAsia"/>
        </w:rPr>
        <w:t>域</w:t>
      </w:r>
      <w:r>
        <w:rPr>
          <w:rFonts w:hint="eastAsia"/>
        </w:rPr>
        <w:t>完全</w:t>
      </w:r>
      <w:proofErr w:type="gramEnd"/>
      <w:r>
        <w:rPr>
          <w:rFonts w:hint="eastAsia"/>
        </w:rPr>
        <w:t>相同</w:t>
      </w:r>
    </w:p>
    <w:p w:rsidR="0006108D" w:rsidRDefault="0006108D" w:rsidP="00F024E8">
      <w:pPr>
        <w:spacing w:line="276" w:lineRule="auto"/>
      </w:pPr>
    </w:p>
    <w:p w:rsidR="003C6C0D" w:rsidRDefault="003C6C0D" w:rsidP="00F024E8">
      <w:pPr>
        <w:spacing w:line="276" w:lineRule="auto"/>
      </w:pPr>
      <w:r>
        <w:rPr>
          <w:rFonts w:hint="eastAsia"/>
        </w:rPr>
        <w:t>命令码</w:t>
      </w:r>
      <w:r>
        <w:rPr>
          <w:rFonts w:hint="eastAsia"/>
        </w:rPr>
        <w:t>:0x8</w:t>
      </w:r>
      <w:r w:rsidR="008E10CE">
        <w:rPr>
          <w:rFonts w:hint="eastAsia"/>
        </w:rPr>
        <w:t>5</w:t>
      </w:r>
    </w:p>
    <w:p w:rsidR="003C6C0D" w:rsidRDefault="003C6C0D" w:rsidP="00F024E8">
      <w:pPr>
        <w:spacing w:line="276" w:lineRule="auto"/>
      </w:pPr>
      <w:r>
        <w:rPr>
          <w:rFonts w:hint="eastAsia"/>
        </w:rPr>
        <w:t>地址码</w:t>
      </w:r>
      <w:r>
        <w:rPr>
          <w:rFonts w:hint="eastAsia"/>
        </w:rPr>
        <w:t>:0x00</w:t>
      </w:r>
    </w:p>
    <w:p w:rsidR="003C6C0D" w:rsidRDefault="003C6C0D" w:rsidP="00F024E8">
      <w:pPr>
        <w:spacing w:line="276" w:lineRule="auto"/>
      </w:pPr>
      <w:r>
        <w:rPr>
          <w:rFonts w:hint="eastAsia"/>
        </w:rPr>
        <w:t>数据域</w:t>
      </w:r>
      <w:r>
        <w:rPr>
          <w:rFonts w:hint="eastAsia"/>
        </w:rPr>
        <w:t>:</w:t>
      </w:r>
      <w:r>
        <w:rPr>
          <w:rFonts w:hint="eastAsia"/>
        </w:rPr>
        <w:t>共</w:t>
      </w:r>
      <w:r>
        <w:rPr>
          <w:rFonts w:hint="eastAsia"/>
        </w:rPr>
        <w:t>8Byte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C6C0D" w:rsidTr="003C6C0D">
        <w:tc>
          <w:tcPr>
            <w:tcW w:w="2840" w:type="dxa"/>
          </w:tcPr>
          <w:p w:rsidR="003C6C0D" w:rsidRDefault="003C6C0D" w:rsidP="00F024E8">
            <w:pPr>
              <w:spacing w:line="276" w:lineRule="auto"/>
            </w:pPr>
            <w:r>
              <w:rPr>
                <w:rFonts w:hint="eastAsia"/>
              </w:rPr>
              <w:t>1Byte</w:t>
            </w:r>
          </w:p>
        </w:tc>
        <w:tc>
          <w:tcPr>
            <w:tcW w:w="2841" w:type="dxa"/>
          </w:tcPr>
          <w:p w:rsidR="003C6C0D" w:rsidRDefault="003C6C0D" w:rsidP="00F024E8">
            <w:pPr>
              <w:spacing w:line="276" w:lineRule="auto"/>
            </w:pPr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 0x55 </w:t>
            </w:r>
            <w:r>
              <w:rPr>
                <w:rFonts w:hint="eastAsia"/>
              </w:rPr>
              <w:t>出错</w:t>
            </w:r>
          </w:p>
        </w:tc>
        <w:tc>
          <w:tcPr>
            <w:tcW w:w="2841" w:type="dxa"/>
          </w:tcPr>
          <w:p w:rsidR="003C6C0D" w:rsidRDefault="003C6C0D" w:rsidP="00F024E8">
            <w:pPr>
              <w:spacing w:line="276" w:lineRule="auto"/>
            </w:pPr>
          </w:p>
        </w:tc>
      </w:tr>
      <w:tr w:rsidR="003C6C0D" w:rsidTr="003C6C0D">
        <w:tc>
          <w:tcPr>
            <w:tcW w:w="2840" w:type="dxa"/>
          </w:tcPr>
          <w:p w:rsidR="003C6C0D" w:rsidRDefault="003C6C0D" w:rsidP="00F024E8">
            <w:pPr>
              <w:spacing w:line="276" w:lineRule="auto"/>
            </w:pPr>
            <w:r>
              <w:rPr>
                <w:rFonts w:hint="eastAsia"/>
              </w:rPr>
              <w:t>2Byte</w:t>
            </w:r>
          </w:p>
        </w:tc>
        <w:tc>
          <w:tcPr>
            <w:tcW w:w="2841" w:type="dxa"/>
          </w:tcPr>
          <w:p w:rsidR="003C6C0D" w:rsidRDefault="003C6C0D" w:rsidP="00F024E8">
            <w:pPr>
              <w:spacing w:line="276" w:lineRule="auto"/>
            </w:pPr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0x55 </w:t>
            </w:r>
            <w:r>
              <w:rPr>
                <w:rFonts w:hint="eastAsia"/>
              </w:rPr>
              <w:t>出错</w:t>
            </w:r>
          </w:p>
        </w:tc>
        <w:tc>
          <w:tcPr>
            <w:tcW w:w="2841" w:type="dxa"/>
          </w:tcPr>
          <w:p w:rsidR="003C6C0D" w:rsidRDefault="003C6C0D" w:rsidP="00F024E8">
            <w:pPr>
              <w:spacing w:line="276" w:lineRule="auto"/>
            </w:pPr>
          </w:p>
        </w:tc>
      </w:tr>
      <w:tr w:rsidR="003C6C0D" w:rsidTr="003C6C0D">
        <w:tc>
          <w:tcPr>
            <w:tcW w:w="2840" w:type="dxa"/>
          </w:tcPr>
          <w:p w:rsidR="003C6C0D" w:rsidRDefault="003C6C0D" w:rsidP="00F024E8">
            <w:pPr>
              <w:spacing w:line="276" w:lineRule="auto"/>
            </w:pPr>
            <w:r>
              <w:rPr>
                <w:rFonts w:hint="eastAsia"/>
              </w:rPr>
              <w:t>3-8Byte</w:t>
            </w:r>
          </w:p>
        </w:tc>
        <w:tc>
          <w:tcPr>
            <w:tcW w:w="2841" w:type="dxa"/>
          </w:tcPr>
          <w:p w:rsidR="003C6C0D" w:rsidRDefault="003C6C0D" w:rsidP="00F024E8">
            <w:pPr>
              <w:spacing w:line="276" w:lineRule="auto"/>
            </w:pPr>
            <w:r>
              <w:rPr>
                <w:rFonts w:hint="eastAsia"/>
              </w:rPr>
              <w:t>0x00</w:t>
            </w:r>
          </w:p>
        </w:tc>
        <w:tc>
          <w:tcPr>
            <w:tcW w:w="2841" w:type="dxa"/>
          </w:tcPr>
          <w:p w:rsidR="003C6C0D" w:rsidRDefault="003C6C0D" w:rsidP="00F024E8">
            <w:pPr>
              <w:spacing w:line="276" w:lineRule="auto"/>
            </w:pPr>
            <w:r>
              <w:rPr>
                <w:rFonts w:hint="eastAsia"/>
              </w:rPr>
              <w:t>预留</w:t>
            </w:r>
          </w:p>
        </w:tc>
      </w:tr>
      <w:tr w:rsidR="003C6C0D" w:rsidTr="003C6C0D">
        <w:tc>
          <w:tcPr>
            <w:tcW w:w="2840" w:type="dxa"/>
          </w:tcPr>
          <w:p w:rsidR="003C6C0D" w:rsidRDefault="003C6C0D" w:rsidP="00F024E8">
            <w:pPr>
              <w:spacing w:line="276" w:lineRule="auto"/>
            </w:pPr>
          </w:p>
        </w:tc>
        <w:tc>
          <w:tcPr>
            <w:tcW w:w="2841" w:type="dxa"/>
          </w:tcPr>
          <w:p w:rsidR="003C6C0D" w:rsidRDefault="003C6C0D" w:rsidP="00F024E8">
            <w:pPr>
              <w:spacing w:line="276" w:lineRule="auto"/>
            </w:pPr>
          </w:p>
        </w:tc>
        <w:tc>
          <w:tcPr>
            <w:tcW w:w="2841" w:type="dxa"/>
          </w:tcPr>
          <w:p w:rsidR="003C6C0D" w:rsidRDefault="003C6C0D" w:rsidP="00F024E8">
            <w:pPr>
              <w:spacing w:line="276" w:lineRule="auto"/>
            </w:pPr>
          </w:p>
        </w:tc>
      </w:tr>
    </w:tbl>
    <w:p w:rsidR="003C6C0D" w:rsidRPr="003C6C0D" w:rsidRDefault="003C6C0D" w:rsidP="00F024E8">
      <w:pPr>
        <w:spacing w:line="276" w:lineRule="auto"/>
      </w:pPr>
    </w:p>
    <w:p w:rsidR="0006108D" w:rsidRDefault="0006108D" w:rsidP="0006108D">
      <w:pPr>
        <w:spacing w:line="276" w:lineRule="auto"/>
      </w:pPr>
    </w:p>
    <w:p w:rsidR="0006108D" w:rsidRDefault="0006108D" w:rsidP="0006108D">
      <w:pPr>
        <w:spacing w:line="276" w:lineRule="auto"/>
      </w:pPr>
      <w:r>
        <w:rPr>
          <w:rFonts w:hint="eastAsia"/>
        </w:rPr>
        <w:t>命令码</w:t>
      </w:r>
      <w:r>
        <w:rPr>
          <w:rFonts w:hint="eastAsia"/>
        </w:rPr>
        <w:t>:0x8</w:t>
      </w:r>
      <w:r w:rsidR="008E10CE">
        <w:rPr>
          <w:rFonts w:hint="eastAsia"/>
        </w:rPr>
        <w:t>6</w:t>
      </w:r>
    </w:p>
    <w:p w:rsidR="0006108D" w:rsidRDefault="0006108D" w:rsidP="0006108D">
      <w:pPr>
        <w:spacing w:line="276" w:lineRule="auto"/>
      </w:pPr>
      <w:r>
        <w:rPr>
          <w:rFonts w:hint="eastAsia"/>
        </w:rPr>
        <w:t>地址码</w:t>
      </w:r>
      <w:r>
        <w:rPr>
          <w:rFonts w:hint="eastAsia"/>
        </w:rPr>
        <w:t>:0x00</w:t>
      </w:r>
    </w:p>
    <w:p w:rsidR="0006108D" w:rsidRDefault="0006108D" w:rsidP="0006108D">
      <w:pPr>
        <w:spacing w:line="276" w:lineRule="auto"/>
      </w:pPr>
      <w:r>
        <w:rPr>
          <w:rFonts w:hint="eastAsia"/>
        </w:rPr>
        <w:t>数据域</w:t>
      </w:r>
      <w:r>
        <w:rPr>
          <w:rFonts w:hint="eastAsia"/>
        </w:rPr>
        <w:t>:</w:t>
      </w:r>
      <w:r>
        <w:rPr>
          <w:rFonts w:hint="eastAsia"/>
        </w:rPr>
        <w:t>共</w:t>
      </w:r>
      <w:r>
        <w:rPr>
          <w:rFonts w:hint="eastAsia"/>
        </w:rPr>
        <w:t>8Byte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6108D" w:rsidTr="006406F5">
        <w:tc>
          <w:tcPr>
            <w:tcW w:w="2840" w:type="dxa"/>
          </w:tcPr>
          <w:p w:rsidR="0006108D" w:rsidRDefault="0006108D" w:rsidP="006406F5">
            <w:pPr>
              <w:spacing w:line="276" w:lineRule="auto"/>
            </w:pPr>
            <w:r>
              <w:rPr>
                <w:rFonts w:hint="eastAsia"/>
              </w:rPr>
              <w:t>1-2Byte</w:t>
            </w:r>
          </w:p>
        </w:tc>
        <w:tc>
          <w:tcPr>
            <w:tcW w:w="2841" w:type="dxa"/>
          </w:tcPr>
          <w:p w:rsidR="0006108D" w:rsidRDefault="0006108D" w:rsidP="006406F5">
            <w:pPr>
              <w:spacing w:line="276" w:lineRule="auto"/>
            </w:pPr>
            <w:r>
              <w:t>U</w:t>
            </w:r>
            <w:r>
              <w:rPr>
                <w:rFonts w:hint="eastAsia"/>
              </w:rPr>
              <w:t xml:space="preserve">nsigned short  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0.001V</w:t>
            </w:r>
          </w:p>
        </w:tc>
        <w:tc>
          <w:tcPr>
            <w:tcW w:w="2841" w:type="dxa"/>
          </w:tcPr>
          <w:p w:rsidR="0006108D" w:rsidRDefault="0006108D" w:rsidP="006406F5">
            <w:pPr>
              <w:spacing w:line="276" w:lineRule="auto"/>
            </w:pPr>
            <w:r>
              <w:rPr>
                <w:rFonts w:hint="eastAsia"/>
              </w:rPr>
              <w:t>电源电压</w:t>
            </w:r>
          </w:p>
        </w:tc>
      </w:tr>
      <w:tr w:rsidR="0006108D" w:rsidTr="006406F5">
        <w:tc>
          <w:tcPr>
            <w:tcW w:w="2840" w:type="dxa"/>
          </w:tcPr>
          <w:p w:rsidR="0006108D" w:rsidRDefault="0006108D" w:rsidP="006406F5">
            <w:pPr>
              <w:spacing w:line="276" w:lineRule="auto"/>
            </w:pPr>
            <w:r>
              <w:rPr>
                <w:rFonts w:hint="eastAsia"/>
              </w:rPr>
              <w:t>3-4Byte</w:t>
            </w:r>
          </w:p>
        </w:tc>
        <w:tc>
          <w:tcPr>
            <w:tcW w:w="2841" w:type="dxa"/>
          </w:tcPr>
          <w:p w:rsidR="0006108D" w:rsidRDefault="0006108D" w:rsidP="006406F5">
            <w:pPr>
              <w:spacing w:line="276" w:lineRule="auto"/>
            </w:pPr>
            <w:proofErr w:type="spellStart"/>
            <w:r>
              <w:rPr>
                <w:rFonts w:hint="eastAsia"/>
              </w:rPr>
              <w:t>Unsinged</w:t>
            </w:r>
            <w:proofErr w:type="spellEnd"/>
            <w:r>
              <w:rPr>
                <w:rFonts w:hint="eastAsia"/>
              </w:rPr>
              <w:t xml:space="preserve"> short  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0.01mA</w:t>
            </w:r>
          </w:p>
        </w:tc>
        <w:tc>
          <w:tcPr>
            <w:tcW w:w="2841" w:type="dxa"/>
          </w:tcPr>
          <w:p w:rsidR="0006108D" w:rsidRDefault="0006108D" w:rsidP="006406F5">
            <w:pPr>
              <w:spacing w:line="276" w:lineRule="auto"/>
            </w:pPr>
            <w:r>
              <w:rPr>
                <w:rFonts w:hint="eastAsia"/>
              </w:rPr>
              <w:t>4-20mA</w:t>
            </w:r>
            <w:r>
              <w:rPr>
                <w:rFonts w:hint="eastAsia"/>
              </w:rPr>
              <w:t>第一路</w:t>
            </w:r>
          </w:p>
        </w:tc>
      </w:tr>
      <w:tr w:rsidR="0006108D" w:rsidTr="006406F5">
        <w:tc>
          <w:tcPr>
            <w:tcW w:w="2840" w:type="dxa"/>
          </w:tcPr>
          <w:p w:rsidR="0006108D" w:rsidRDefault="0006108D" w:rsidP="006406F5">
            <w:pPr>
              <w:spacing w:line="276" w:lineRule="auto"/>
            </w:pPr>
            <w:r>
              <w:rPr>
                <w:rFonts w:hint="eastAsia"/>
              </w:rPr>
              <w:t>5-6Byte</w:t>
            </w:r>
          </w:p>
        </w:tc>
        <w:tc>
          <w:tcPr>
            <w:tcW w:w="2841" w:type="dxa"/>
          </w:tcPr>
          <w:p w:rsidR="0006108D" w:rsidRDefault="0006108D" w:rsidP="006406F5">
            <w:pPr>
              <w:spacing w:line="276" w:lineRule="auto"/>
            </w:pPr>
            <w:r>
              <w:rPr>
                <w:rFonts w:hint="eastAsia"/>
              </w:rPr>
              <w:t xml:space="preserve">Unsigned short  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0.01mA</w:t>
            </w:r>
          </w:p>
        </w:tc>
        <w:tc>
          <w:tcPr>
            <w:tcW w:w="2841" w:type="dxa"/>
          </w:tcPr>
          <w:p w:rsidR="0006108D" w:rsidRDefault="0006108D" w:rsidP="006406F5">
            <w:pPr>
              <w:spacing w:line="276" w:lineRule="auto"/>
            </w:pPr>
            <w:r>
              <w:rPr>
                <w:rFonts w:hint="eastAsia"/>
              </w:rPr>
              <w:t>4-20mA</w:t>
            </w:r>
            <w:r>
              <w:rPr>
                <w:rFonts w:hint="eastAsia"/>
              </w:rPr>
              <w:t>第二路</w:t>
            </w:r>
            <w:bookmarkStart w:id="7" w:name="_GoBack"/>
            <w:bookmarkEnd w:id="7"/>
          </w:p>
        </w:tc>
      </w:tr>
      <w:tr w:rsidR="0006108D" w:rsidTr="006406F5">
        <w:tc>
          <w:tcPr>
            <w:tcW w:w="2840" w:type="dxa"/>
          </w:tcPr>
          <w:p w:rsidR="0006108D" w:rsidRPr="00806F10" w:rsidRDefault="0006108D" w:rsidP="006406F5">
            <w:pPr>
              <w:spacing w:line="276" w:lineRule="auto"/>
            </w:pPr>
            <w:r>
              <w:rPr>
                <w:rFonts w:hint="eastAsia"/>
              </w:rPr>
              <w:t>7-8Byte</w:t>
            </w:r>
          </w:p>
        </w:tc>
        <w:tc>
          <w:tcPr>
            <w:tcW w:w="2841" w:type="dxa"/>
          </w:tcPr>
          <w:p w:rsidR="0006108D" w:rsidRDefault="0006108D" w:rsidP="006406F5">
            <w:pPr>
              <w:spacing w:line="276" w:lineRule="auto"/>
            </w:pPr>
            <w:r>
              <w:rPr>
                <w:rFonts w:hint="eastAsia"/>
              </w:rPr>
              <w:t>0x00</w:t>
            </w:r>
          </w:p>
        </w:tc>
        <w:tc>
          <w:tcPr>
            <w:tcW w:w="2841" w:type="dxa"/>
          </w:tcPr>
          <w:p w:rsidR="0006108D" w:rsidRDefault="0006108D" w:rsidP="006406F5">
            <w:pPr>
              <w:spacing w:line="276" w:lineRule="auto"/>
            </w:pPr>
            <w:r>
              <w:rPr>
                <w:rFonts w:hint="eastAsia"/>
              </w:rPr>
              <w:t>预留</w:t>
            </w:r>
          </w:p>
        </w:tc>
      </w:tr>
    </w:tbl>
    <w:p w:rsidR="0006108D" w:rsidRPr="00D413EA" w:rsidRDefault="0006108D" w:rsidP="00F024E8">
      <w:pPr>
        <w:spacing w:line="276" w:lineRule="auto"/>
      </w:pPr>
    </w:p>
    <w:sectPr w:rsidR="0006108D" w:rsidRPr="00D413EA" w:rsidSect="006737EB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16C" w:rsidRDefault="006E016C" w:rsidP="006737EB">
      <w:r>
        <w:separator/>
      </w:r>
    </w:p>
  </w:endnote>
  <w:endnote w:type="continuationSeparator" w:id="0">
    <w:p w:rsidR="006E016C" w:rsidRDefault="006E016C" w:rsidP="00673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222" w:rsidRDefault="00DC1222">
    <w:pPr>
      <w:pStyle w:val="a4"/>
      <w:pBdr>
        <w:bottom w:val="single" w:sz="6" w:space="1" w:color="auto"/>
      </w:pBdr>
    </w:pPr>
  </w:p>
  <w:p w:rsidR="00DC1222" w:rsidRDefault="006E016C">
    <w:pPr>
      <w:pStyle w:val="a4"/>
    </w:pPr>
    <w:sdt>
      <w:sdtPr>
        <w:id w:val="969400743"/>
      </w:sdtPr>
      <w:sdtEndPr/>
      <w:sdtContent>
        <w:sdt>
          <w:sdtPr>
            <w:rPr>
              <w:rFonts w:ascii="Times New Roman" w:hAnsi="Times New Roman" w:cs="Times New Roman"/>
            </w:rPr>
            <w:alias w:val="页脚标记"/>
            <w:tag w:val="页脚标记"/>
            <w:id w:val="131212"/>
          </w:sdtPr>
          <w:sdtEndPr/>
          <w:sdtContent>
            <w:r w:rsidR="00DC1222" w:rsidRPr="00FF5F5E">
              <w:rPr>
                <w:rFonts w:ascii="Times New Roman" w:hAnsi="Times New Roman" w:cs="Times New Roman"/>
                <w:sz w:val="21"/>
                <w:szCs w:val="21"/>
              </w:rPr>
              <w:t>Copyright © 201</w:t>
            </w:r>
            <w:r w:rsidR="00DC1222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 w:rsidR="00DC1222" w:rsidRPr="00FF5F5E">
              <w:rPr>
                <w:rFonts w:ascii="Times New Roman" w:hAnsi="Times New Roman" w:cs="Times New Roman"/>
                <w:sz w:val="21"/>
                <w:szCs w:val="21"/>
              </w:rPr>
              <w:t xml:space="preserve"> All rights reserved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222" w:rsidRDefault="00DC1222">
    <w:pPr>
      <w:pStyle w:val="a4"/>
      <w:pBdr>
        <w:bottom w:val="single" w:sz="6" w:space="1" w:color="auto"/>
      </w:pBdr>
    </w:pPr>
  </w:p>
  <w:p w:rsidR="00DC1222" w:rsidRDefault="006E016C">
    <w:pPr>
      <w:pStyle w:val="a4"/>
    </w:pPr>
    <w:sdt>
      <w:sdtPr>
        <w:id w:val="1897239967"/>
      </w:sdtPr>
      <w:sdtEndPr/>
      <w:sdtContent>
        <w:sdt>
          <w:sdtPr>
            <w:rPr>
              <w:rFonts w:ascii="Times New Roman" w:hAnsi="Times New Roman" w:cs="Times New Roman"/>
            </w:rPr>
            <w:alias w:val="页脚标记"/>
            <w:tag w:val="页脚标记"/>
            <w:id w:val="1479422323"/>
          </w:sdtPr>
          <w:sdtEndPr/>
          <w:sdtContent>
            <w:r w:rsidR="00DC1222" w:rsidRPr="00FF5F5E">
              <w:rPr>
                <w:rFonts w:ascii="Times New Roman" w:hAnsi="Times New Roman" w:cs="Times New Roman"/>
                <w:sz w:val="21"/>
                <w:szCs w:val="21"/>
              </w:rPr>
              <w:t>Copyright © 201</w:t>
            </w:r>
            <w:r w:rsidR="00DC1222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 w:rsidR="00DC1222" w:rsidRPr="00FF5F5E">
              <w:rPr>
                <w:rFonts w:ascii="Times New Roman" w:hAnsi="Times New Roman" w:cs="Times New Roman"/>
                <w:sz w:val="21"/>
                <w:szCs w:val="21"/>
              </w:rPr>
              <w:t xml:space="preserve"> All rights reserved</w:t>
            </w:r>
          </w:sdtContent>
        </w:sdt>
      </w:sdtContent>
    </w:sdt>
    <w:r w:rsidR="00DC1222">
      <w:rPr>
        <w:rFonts w:hint="eastAsia"/>
      </w:rPr>
      <w:t xml:space="preserve">                                                    </w:t>
    </w:r>
    <w:r w:rsidR="00DC1222">
      <w:fldChar w:fldCharType="begin"/>
    </w:r>
    <w:r w:rsidR="00DC1222">
      <w:instrText>PAGE   \* MERGEFORMAT</w:instrText>
    </w:r>
    <w:r w:rsidR="00DC1222">
      <w:fldChar w:fldCharType="separate"/>
    </w:r>
    <w:r w:rsidR="008E10CE" w:rsidRPr="008E10CE">
      <w:rPr>
        <w:noProof/>
        <w:lang w:val="zh-CN"/>
      </w:rPr>
      <w:t>8</w:t>
    </w:r>
    <w:r w:rsidR="00DC122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16C" w:rsidRDefault="006E016C" w:rsidP="006737EB">
      <w:r>
        <w:separator/>
      </w:r>
    </w:p>
  </w:footnote>
  <w:footnote w:type="continuationSeparator" w:id="0">
    <w:p w:rsidR="006E016C" w:rsidRDefault="006E016C" w:rsidP="006737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222" w:rsidRDefault="006E016C" w:rsidP="006737EB">
    <w:pPr>
      <w:pStyle w:val="a3"/>
      <w:jc w:val="left"/>
    </w:pPr>
    <w:sdt>
      <w:sdtPr>
        <w:alias w:val="页眉标记"/>
        <w:tag w:val="页眉标记"/>
        <w:id w:val="1855996244"/>
        <w:placeholder>
          <w:docPart w:val="DefaultPlaceholder_1082065158"/>
        </w:placeholder>
      </w:sdtPr>
      <w:sdtEndPr/>
      <w:sdtContent>
        <w:r w:rsidR="00DC1222">
          <w:rPr>
            <w:rFonts w:hint="eastAsia"/>
          </w:rPr>
          <w:t>上海泽高电子技术有限公司</w:t>
        </w:r>
      </w:sdtContent>
    </w:sdt>
    <w:r w:rsidR="00DC1222">
      <w:rPr>
        <w:rFonts w:hint="eastAsia"/>
      </w:rPr>
      <w:t xml:space="preserve">                                                         </w:t>
    </w:r>
    <w:sdt>
      <w:sdtPr>
        <w:rPr>
          <w:rFonts w:hint="eastAsia"/>
        </w:rPr>
        <w:alias w:val="文档范围"/>
        <w:tag w:val="文档范围"/>
        <w:id w:val="-918177785"/>
        <w:placeholder>
          <w:docPart w:val="DefaultPlaceholder_1082065158"/>
        </w:placeholder>
      </w:sdtPr>
      <w:sdtEndPr/>
      <w:sdtContent>
        <w:r w:rsidR="00DC1222">
          <w:rPr>
            <w:rFonts w:hint="eastAsia"/>
          </w:rPr>
          <w:t>受限资料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222" w:rsidRDefault="006E016C" w:rsidP="006737EB">
    <w:pPr>
      <w:pStyle w:val="a3"/>
      <w:jc w:val="left"/>
    </w:pPr>
    <w:sdt>
      <w:sdtPr>
        <w:alias w:val="页眉标记"/>
        <w:tag w:val="页眉标记"/>
        <w:id w:val="1876579812"/>
      </w:sdtPr>
      <w:sdtEndPr/>
      <w:sdtContent>
        <w:r w:rsidR="00DC1222">
          <w:rPr>
            <w:rFonts w:hint="eastAsia"/>
          </w:rPr>
          <w:t>上海泽高电子技术有限公司</w:t>
        </w:r>
      </w:sdtContent>
    </w:sdt>
    <w:r w:rsidR="00DC1222">
      <w:rPr>
        <w:rFonts w:hint="eastAsia"/>
      </w:rPr>
      <w:t xml:space="preserve">                                                         </w:t>
    </w:r>
    <w:sdt>
      <w:sdtPr>
        <w:rPr>
          <w:rFonts w:hint="eastAsia"/>
        </w:rPr>
        <w:alias w:val="文档范围"/>
        <w:tag w:val="文档范围"/>
        <w:id w:val="1364632082"/>
      </w:sdtPr>
      <w:sdtEndPr/>
      <w:sdtContent>
        <w:r w:rsidR="00DC1222">
          <w:rPr>
            <w:rFonts w:hint="eastAsia"/>
          </w:rPr>
          <w:t>受限资料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7018D"/>
    <w:multiLevelType w:val="hybridMultilevel"/>
    <w:tmpl w:val="BD3AD46C"/>
    <w:lvl w:ilvl="0" w:tplc="D5F247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7E1351"/>
    <w:multiLevelType w:val="hybridMultilevel"/>
    <w:tmpl w:val="5888B2F0"/>
    <w:lvl w:ilvl="0" w:tplc="04090013">
      <w:start w:val="1"/>
      <w:numFmt w:val="chineseCountingThousand"/>
      <w:lvlText w:val="%1、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2">
    <w:nsid w:val="2D3F7A24"/>
    <w:multiLevelType w:val="hybridMultilevel"/>
    <w:tmpl w:val="1EBC67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B16EA3"/>
    <w:multiLevelType w:val="hybridMultilevel"/>
    <w:tmpl w:val="E5128A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988701E">
      <w:start w:val="1"/>
      <w:numFmt w:val="decimal"/>
      <w:lvlText w:val="%3、"/>
      <w:lvlJc w:val="left"/>
      <w:pPr>
        <w:ind w:left="1211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9B682C"/>
    <w:multiLevelType w:val="hybridMultilevel"/>
    <w:tmpl w:val="D54C6502"/>
    <w:lvl w:ilvl="0" w:tplc="BEA68AD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CDA"/>
    <w:rsid w:val="00013BBB"/>
    <w:rsid w:val="0001790D"/>
    <w:rsid w:val="0006108D"/>
    <w:rsid w:val="0006216B"/>
    <w:rsid w:val="000B14F9"/>
    <w:rsid w:val="001070E3"/>
    <w:rsid w:val="001273DE"/>
    <w:rsid w:val="001511B2"/>
    <w:rsid w:val="0017158C"/>
    <w:rsid w:val="00176C60"/>
    <w:rsid w:val="001B095C"/>
    <w:rsid w:val="00216485"/>
    <w:rsid w:val="00235CDA"/>
    <w:rsid w:val="00243319"/>
    <w:rsid w:val="00250492"/>
    <w:rsid w:val="00262B58"/>
    <w:rsid w:val="00265DA0"/>
    <w:rsid w:val="002A7F1C"/>
    <w:rsid w:val="002C205E"/>
    <w:rsid w:val="002F09DA"/>
    <w:rsid w:val="002F0EA1"/>
    <w:rsid w:val="003A0963"/>
    <w:rsid w:val="003B1425"/>
    <w:rsid w:val="003C6C0D"/>
    <w:rsid w:val="004E4E9A"/>
    <w:rsid w:val="0052526C"/>
    <w:rsid w:val="005451E5"/>
    <w:rsid w:val="0056685C"/>
    <w:rsid w:val="00572E5A"/>
    <w:rsid w:val="005E58D4"/>
    <w:rsid w:val="00606FFC"/>
    <w:rsid w:val="00642609"/>
    <w:rsid w:val="00645338"/>
    <w:rsid w:val="006737EB"/>
    <w:rsid w:val="00684687"/>
    <w:rsid w:val="006E016C"/>
    <w:rsid w:val="006F0297"/>
    <w:rsid w:val="00713EF9"/>
    <w:rsid w:val="007612EB"/>
    <w:rsid w:val="00771708"/>
    <w:rsid w:val="00792B79"/>
    <w:rsid w:val="007A6EEE"/>
    <w:rsid w:val="007A78B9"/>
    <w:rsid w:val="007B77F7"/>
    <w:rsid w:val="007C655C"/>
    <w:rsid w:val="007D11D3"/>
    <w:rsid w:val="007E4CB3"/>
    <w:rsid w:val="00806F10"/>
    <w:rsid w:val="008A343E"/>
    <w:rsid w:val="008B6912"/>
    <w:rsid w:val="008B782C"/>
    <w:rsid w:val="008D51C9"/>
    <w:rsid w:val="008E10CE"/>
    <w:rsid w:val="009B089F"/>
    <w:rsid w:val="009C39CC"/>
    <w:rsid w:val="009C4D98"/>
    <w:rsid w:val="009D008A"/>
    <w:rsid w:val="009D1A53"/>
    <w:rsid w:val="009F3348"/>
    <w:rsid w:val="00A05607"/>
    <w:rsid w:val="00A15655"/>
    <w:rsid w:val="00A22BED"/>
    <w:rsid w:val="00A43199"/>
    <w:rsid w:val="00A51E0C"/>
    <w:rsid w:val="00A57F8A"/>
    <w:rsid w:val="00A82648"/>
    <w:rsid w:val="00AF2D3F"/>
    <w:rsid w:val="00AF2E68"/>
    <w:rsid w:val="00B32380"/>
    <w:rsid w:val="00B947D8"/>
    <w:rsid w:val="00BB0A04"/>
    <w:rsid w:val="00BB53A8"/>
    <w:rsid w:val="00BC650D"/>
    <w:rsid w:val="00BD3425"/>
    <w:rsid w:val="00C2799D"/>
    <w:rsid w:val="00CB5B39"/>
    <w:rsid w:val="00CC0F6B"/>
    <w:rsid w:val="00CC7D7A"/>
    <w:rsid w:val="00CD5AFB"/>
    <w:rsid w:val="00CF40B5"/>
    <w:rsid w:val="00D10F91"/>
    <w:rsid w:val="00D27FE9"/>
    <w:rsid w:val="00D345C6"/>
    <w:rsid w:val="00D413EA"/>
    <w:rsid w:val="00D569E7"/>
    <w:rsid w:val="00D62420"/>
    <w:rsid w:val="00D67281"/>
    <w:rsid w:val="00D92F2C"/>
    <w:rsid w:val="00DA2A0F"/>
    <w:rsid w:val="00DA7521"/>
    <w:rsid w:val="00DC1222"/>
    <w:rsid w:val="00E05F74"/>
    <w:rsid w:val="00E428F1"/>
    <w:rsid w:val="00E73EA7"/>
    <w:rsid w:val="00E9381C"/>
    <w:rsid w:val="00ED2BA1"/>
    <w:rsid w:val="00EF4AED"/>
    <w:rsid w:val="00EF4F89"/>
    <w:rsid w:val="00F024E8"/>
    <w:rsid w:val="00F364C9"/>
    <w:rsid w:val="00F44B59"/>
    <w:rsid w:val="00F53DBA"/>
    <w:rsid w:val="00F8712C"/>
    <w:rsid w:val="00FB0568"/>
    <w:rsid w:val="00FD5E53"/>
    <w:rsid w:val="00FE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0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7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7EB"/>
    <w:rPr>
      <w:sz w:val="18"/>
      <w:szCs w:val="18"/>
    </w:rPr>
  </w:style>
  <w:style w:type="character" w:styleId="a5">
    <w:name w:val="Placeholder Text"/>
    <w:basedOn w:val="a0"/>
    <w:uiPriority w:val="99"/>
    <w:semiHidden/>
    <w:rsid w:val="006737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6737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37EB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6737EB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6737EB"/>
  </w:style>
  <w:style w:type="table" w:styleId="a8">
    <w:name w:val="Table Grid"/>
    <w:basedOn w:val="a1"/>
    <w:uiPriority w:val="59"/>
    <w:rsid w:val="006737EB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link w:val="Char3"/>
    <w:uiPriority w:val="34"/>
    <w:qFormat/>
    <w:rsid w:val="006737EB"/>
    <w:pPr>
      <w:ind w:firstLineChars="200" w:firstLine="420"/>
    </w:pPr>
    <w:rPr>
      <w:szCs w:val="21"/>
    </w:rPr>
  </w:style>
  <w:style w:type="character" w:customStyle="1" w:styleId="Char3">
    <w:name w:val="列出段落 Char"/>
    <w:basedOn w:val="a0"/>
    <w:link w:val="a9"/>
    <w:uiPriority w:val="34"/>
    <w:rsid w:val="006737EB"/>
    <w:rPr>
      <w:szCs w:val="21"/>
    </w:rPr>
  </w:style>
  <w:style w:type="character" w:styleId="aa">
    <w:name w:val="Hyperlink"/>
    <w:basedOn w:val="a0"/>
    <w:uiPriority w:val="99"/>
    <w:unhideWhenUsed/>
    <w:rsid w:val="00BB53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0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7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7EB"/>
    <w:rPr>
      <w:sz w:val="18"/>
      <w:szCs w:val="18"/>
    </w:rPr>
  </w:style>
  <w:style w:type="character" w:styleId="a5">
    <w:name w:val="Placeholder Text"/>
    <w:basedOn w:val="a0"/>
    <w:uiPriority w:val="99"/>
    <w:semiHidden/>
    <w:rsid w:val="006737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6737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37EB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6737EB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6737EB"/>
  </w:style>
  <w:style w:type="table" w:styleId="a8">
    <w:name w:val="Table Grid"/>
    <w:basedOn w:val="a1"/>
    <w:uiPriority w:val="59"/>
    <w:rsid w:val="006737EB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link w:val="Char3"/>
    <w:uiPriority w:val="34"/>
    <w:qFormat/>
    <w:rsid w:val="006737EB"/>
    <w:pPr>
      <w:ind w:firstLineChars="200" w:firstLine="420"/>
    </w:pPr>
    <w:rPr>
      <w:szCs w:val="21"/>
    </w:rPr>
  </w:style>
  <w:style w:type="character" w:customStyle="1" w:styleId="Char3">
    <w:name w:val="列出段落 Char"/>
    <w:basedOn w:val="a0"/>
    <w:link w:val="a9"/>
    <w:uiPriority w:val="34"/>
    <w:rsid w:val="006737EB"/>
    <w:rPr>
      <w:szCs w:val="21"/>
    </w:rPr>
  </w:style>
  <w:style w:type="character" w:styleId="aa">
    <w:name w:val="Hyperlink"/>
    <w:basedOn w:val="a0"/>
    <w:uiPriority w:val="99"/>
    <w:unhideWhenUsed/>
    <w:rsid w:val="00BB53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3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3F4D1A-B7CE-4C96-9964-849E4AB4B5D8}"/>
      </w:docPartPr>
      <w:docPartBody>
        <w:p w:rsidR="00D17974" w:rsidRDefault="00F87139">
          <w:r w:rsidRPr="007C20B7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efaultPlaceholder_10820651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96204E-F72B-4124-8983-573F82860D80}"/>
      </w:docPartPr>
      <w:docPartBody>
        <w:p w:rsidR="00D17974" w:rsidRDefault="00F87139">
          <w:r w:rsidRPr="007C20B7"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139"/>
    <w:rsid w:val="000E2DB0"/>
    <w:rsid w:val="00221E09"/>
    <w:rsid w:val="002E7732"/>
    <w:rsid w:val="003B1094"/>
    <w:rsid w:val="004B5124"/>
    <w:rsid w:val="004D712F"/>
    <w:rsid w:val="00742700"/>
    <w:rsid w:val="007E4F1D"/>
    <w:rsid w:val="00882697"/>
    <w:rsid w:val="00885BAF"/>
    <w:rsid w:val="0094121D"/>
    <w:rsid w:val="00AE7F7E"/>
    <w:rsid w:val="00CB3CE5"/>
    <w:rsid w:val="00D17974"/>
    <w:rsid w:val="00E07C0D"/>
    <w:rsid w:val="00E3039F"/>
    <w:rsid w:val="00F50C10"/>
    <w:rsid w:val="00F8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7139"/>
    <w:rPr>
      <w:color w:val="808080"/>
    </w:rPr>
  </w:style>
  <w:style w:type="paragraph" w:customStyle="1" w:styleId="7FB62CAAE4DA4319A422D1482A5D2DDC">
    <w:name w:val="7FB62CAAE4DA4319A422D1482A5D2DDC"/>
    <w:rsid w:val="00F8713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7139"/>
    <w:rPr>
      <w:color w:val="808080"/>
    </w:rPr>
  </w:style>
  <w:style w:type="paragraph" w:customStyle="1" w:styleId="7FB62CAAE4DA4319A422D1482A5D2DDC">
    <w:name w:val="7FB62CAAE4DA4319A422D1482A5D2DDC"/>
    <w:rsid w:val="00F8713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本文件为上海泽高电子工程有限公司内部资料，未经许可，任何人不得复制、复印或转发。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29C779-E12F-4B72-A3FD-2FCD2C5DB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1</Pages>
  <Words>851</Words>
  <Characters>4853</Characters>
  <Application>Microsoft Office Word</Application>
  <DocSecurity>0</DocSecurity>
  <Lines>40</Lines>
  <Paragraphs>11</Paragraphs>
  <ScaleCrop>false</ScaleCrop>
  <Company>Microsoft</Company>
  <LinksUpToDate>false</LinksUpToDate>
  <CharactersWithSpaces>5693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xth</dc:creator>
  <cp:keywords/>
  <dc:description/>
  <cp:lastModifiedBy>XTH</cp:lastModifiedBy>
  <cp:revision>73</cp:revision>
  <dcterms:created xsi:type="dcterms:W3CDTF">2014-04-10T04:40:00Z</dcterms:created>
  <dcterms:modified xsi:type="dcterms:W3CDTF">2016-08-15T09:52:00Z</dcterms:modified>
</cp:coreProperties>
</file>