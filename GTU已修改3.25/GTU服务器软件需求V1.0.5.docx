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7EB" w:rsidRDefault="006737EB"/>
    <w:p w:rsidR="006737EB" w:rsidRDefault="006737EB"/>
    <w:sdt>
      <w:sdtPr>
        <w:alias w:val="文档标题"/>
        <w:tag w:val="文档标题"/>
        <w:id w:val="-908225297"/>
        <w:placeholder>
          <w:docPart w:val="DefaultPlaceholder_1082065158"/>
        </w:placeholder>
      </w:sdtPr>
      <w:sdtEndPr/>
      <w:sdtContent>
        <w:p w:rsidR="00A82648" w:rsidRDefault="009C4D98" w:rsidP="006737EB">
          <w:pPr>
            <w:jc w:val="center"/>
          </w:pPr>
          <w:r w:rsidRPr="009C4D98">
            <w:rPr>
              <w:rFonts w:hint="eastAsia"/>
              <w:sz w:val="52"/>
              <w:szCs w:val="52"/>
            </w:rPr>
            <w:t>GTU</w:t>
          </w:r>
          <w:r w:rsidRPr="009C4D98">
            <w:rPr>
              <w:rFonts w:hint="eastAsia"/>
              <w:sz w:val="52"/>
              <w:szCs w:val="52"/>
            </w:rPr>
            <w:t>服务器软件需求</w:t>
          </w:r>
        </w:p>
      </w:sdtContent>
    </w:sdt>
    <w:sdt>
      <w:sdtPr>
        <w:alias w:val="版本号"/>
        <w:tag w:val="版本号"/>
        <w:id w:val="1349832568"/>
        <w:placeholder>
          <w:docPart w:val="DefaultPlaceholder_1082065158"/>
        </w:placeholder>
      </w:sdtPr>
      <w:sdtEndPr>
        <w:rPr>
          <w:sz w:val="44"/>
          <w:szCs w:val="44"/>
        </w:rPr>
      </w:sdtEndPr>
      <w:sdtContent>
        <w:p w:rsidR="006737EB" w:rsidRDefault="009C4D98" w:rsidP="006737EB">
          <w:pPr>
            <w:jc w:val="center"/>
            <w:rPr>
              <w:sz w:val="44"/>
              <w:szCs w:val="44"/>
            </w:rPr>
          </w:pPr>
          <w:r>
            <w:rPr>
              <w:rFonts w:hint="eastAsia"/>
              <w:sz w:val="44"/>
              <w:szCs w:val="44"/>
            </w:rPr>
            <w:t>V1.0.</w:t>
          </w:r>
          <w:del w:id="0" w:author="薛腾辉" w:date="2017-11-08T12:46:00Z">
            <w:r w:rsidR="00BD4CD0" w:rsidDel="000F2ADE">
              <w:rPr>
                <w:rFonts w:hint="eastAsia"/>
                <w:sz w:val="44"/>
                <w:szCs w:val="44"/>
              </w:rPr>
              <w:delText>4</w:delText>
            </w:r>
          </w:del>
          <w:ins w:id="1" w:author="薛腾辉" w:date="2017-11-08T12:46:00Z">
            <w:r w:rsidR="000F2ADE">
              <w:rPr>
                <w:sz w:val="44"/>
                <w:szCs w:val="44"/>
              </w:rPr>
              <w:t>5</w:t>
            </w:r>
          </w:ins>
        </w:p>
      </w:sdtContent>
    </w:sdt>
    <w:p w:rsidR="006737EB" w:rsidRDefault="006737EB" w:rsidP="006737EB">
      <w:pPr>
        <w:jc w:val="center"/>
        <w:rPr>
          <w:sz w:val="44"/>
          <w:szCs w:val="44"/>
        </w:rPr>
      </w:pPr>
    </w:p>
    <w:p w:rsidR="006737EB" w:rsidRDefault="006737EB" w:rsidP="006737EB">
      <w:pPr>
        <w:jc w:val="center"/>
        <w:rPr>
          <w:sz w:val="44"/>
          <w:szCs w:val="44"/>
        </w:rPr>
      </w:pPr>
    </w:p>
    <w:p w:rsidR="006737EB" w:rsidRDefault="006737EB" w:rsidP="006737EB">
      <w:pPr>
        <w:jc w:val="center"/>
        <w:rPr>
          <w:sz w:val="44"/>
          <w:szCs w:val="44"/>
        </w:rPr>
      </w:pPr>
      <w:bookmarkStart w:id="2" w:name="_GoBack"/>
      <w:bookmarkEnd w:id="2"/>
    </w:p>
    <w:p w:rsidR="006737EB" w:rsidRDefault="006737EB" w:rsidP="006737EB">
      <w:pPr>
        <w:jc w:val="center"/>
        <w:rPr>
          <w:sz w:val="44"/>
          <w:szCs w:val="44"/>
        </w:rPr>
      </w:pPr>
    </w:p>
    <w:p w:rsidR="006737EB" w:rsidRDefault="006737EB" w:rsidP="006737EB">
      <w:pPr>
        <w:jc w:val="center"/>
        <w:rPr>
          <w:sz w:val="44"/>
          <w:szCs w:val="44"/>
        </w:rPr>
      </w:pPr>
    </w:p>
    <w:p w:rsidR="006737EB" w:rsidRDefault="006737EB" w:rsidP="006737EB">
      <w:pPr>
        <w:jc w:val="center"/>
        <w:rPr>
          <w:sz w:val="44"/>
          <w:szCs w:val="44"/>
        </w:rPr>
      </w:pPr>
    </w:p>
    <w:p w:rsidR="006737EB" w:rsidRDefault="006737EB" w:rsidP="006737EB">
      <w:pPr>
        <w:jc w:val="center"/>
        <w:rPr>
          <w:sz w:val="44"/>
          <w:szCs w:val="44"/>
        </w:rPr>
      </w:pPr>
    </w:p>
    <w:p w:rsidR="006737EB" w:rsidRDefault="006737EB" w:rsidP="006737EB">
      <w:pPr>
        <w:jc w:val="center"/>
        <w:rPr>
          <w:sz w:val="44"/>
          <w:szCs w:val="44"/>
        </w:rPr>
      </w:pPr>
    </w:p>
    <w:p w:rsidR="006737EB" w:rsidRDefault="006737EB" w:rsidP="006737EB">
      <w:pPr>
        <w:jc w:val="center"/>
        <w:rPr>
          <w:sz w:val="44"/>
          <w:szCs w:val="44"/>
        </w:rPr>
      </w:pPr>
    </w:p>
    <w:p w:rsidR="006737EB" w:rsidRDefault="006737EB" w:rsidP="006737EB">
      <w:pPr>
        <w:jc w:val="center"/>
        <w:rPr>
          <w:sz w:val="44"/>
          <w:szCs w:val="44"/>
        </w:rPr>
      </w:pPr>
    </w:p>
    <w:p w:rsidR="006737EB" w:rsidRDefault="006737EB" w:rsidP="006737EB">
      <w:pPr>
        <w:jc w:val="center"/>
        <w:rPr>
          <w:sz w:val="44"/>
          <w:szCs w:val="44"/>
        </w:rPr>
      </w:pPr>
    </w:p>
    <w:p w:rsidR="006737EB" w:rsidRDefault="006737EB" w:rsidP="006737EB">
      <w:pPr>
        <w:jc w:val="center"/>
        <w:rPr>
          <w:sz w:val="44"/>
          <w:szCs w:val="44"/>
        </w:rPr>
      </w:pPr>
    </w:p>
    <w:p w:rsidR="006737EB" w:rsidRDefault="006737EB" w:rsidP="006737EB">
      <w:pPr>
        <w:jc w:val="center"/>
        <w:rPr>
          <w:sz w:val="44"/>
          <w:szCs w:val="44"/>
        </w:rPr>
      </w:pPr>
    </w:p>
    <w:p w:rsidR="006737EB" w:rsidRDefault="006737EB" w:rsidP="006737EB">
      <w:pPr>
        <w:jc w:val="center"/>
        <w:rPr>
          <w:sz w:val="44"/>
          <w:szCs w:val="44"/>
        </w:rPr>
      </w:pPr>
    </w:p>
    <w:p w:rsidR="006737EB" w:rsidRDefault="006737EB" w:rsidP="006737EB">
      <w:pPr>
        <w:jc w:val="center"/>
        <w:rPr>
          <w:sz w:val="44"/>
          <w:szCs w:val="44"/>
        </w:rPr>
      </w:pPr>
    </w:p>
    <w:p w:rsidR="006737EB" w:rsidRDefault="006737EB" w:rsidP="006737EB">
      <w:pPr>
        <w:jc w:val="center"/>
        <w:rPr>
          <w:sz w:val="44"/>
          <w:szCs w:val="44"/>
        </w:rPr>
      </w:pPr>
    </w:p>
    <w:sdt>
      <w:sdtPr>
        <w:rPr>
          <w:sz w:val="44"/>
          <w:szCs w:val="44"/>
        </w:rPr>
        <w:alias w:val="公司名称"/>
        <w:tag w:val="公司名称"/>
        <w:id w:val="-833527392"/>
        <w:placeholder>
          <w:docPart w:val="DefaultPlaceholder_1082065158"/>
        </w:placeholder>
      </w:sdtPr>
      <w:sdtEndPr>
        <w:rPr>
          <w:sz w:val="36"/>
          <w:szCs w:val="36"/>
        </w:rPr>
      </w:sdtEndPr>
      <w:sdtContent>
        <w:p w:rsidR="006737EB" w:rsidRDefault="006737EB" w:rsidP="006737EB">
          <w:pPr>
            <w:jc w:val="center"/>
            <w:rPr>
              <w:sz w:val="36"/>
              <w:szCs w:val="36"/>
            </w:rPr>
          </w:pPr>
          <w:r w:rsidRPr="006737EB">
            <w:rPr>
              <w:rFonts w:hint="eastAsia"/>
              <w:sz w:val="36"/>
              <w:szCs w:val="36"/>
            </w:rPr>
            <w:t>上海泽高电子技术有限公司</w:t>
          </w:r>
        </w:p>
      </w:sdtContent>
    </w:sdt>
    <w:sdt>
      <w:sdtPr>
        <w:rPr>
          <w:sz w:val="36"/>
          <w:szCs w:val="36"/>
        </w:rPr>
        <w:alias w:val="日期"/>
        <w:tag w:val="日期"/>
        <w:id w:val="1845127519"/>
        <w:placeholder>
          <w:docPart w:val="DefaultPlaceholder_1082065160"/>
        </w:placeholder>
        <w:date w:fullDate="2016-07-05T00:00:00Z">
          <w:dateFormat w:val="yyyy年M月"/>
          <w:lid w:val="zh-CN"/>
          <w:storeMappedDataAs w:val="dateTime"/>
          <w:calendar w:val="gregorian"/>
        </w:date>
      </w:sdtPr>
      <w:sdtEndPr/>
      <w:sdtContent>
        <w:p w:rsidR="006737EB" w:rsidRDefault="00D7370F" w:rsidP="006737EB">
          <w:pPr>
            <w:jc w:val="center"/>
            <w:rPr>
              <w:sz w:val="36"/>
              <w:szCs w:val="36"/>
            </w:rPr>
          </w:pPr>
          <w:r>
            <w:rPr>
              <w:rFonts w:hint="eastAsia"/>
              <w:sz w:val="36"/>
              <w:szCs w:val="36"/>
            </w:rPr>
            <w:t>2016</w:t>
          </w:r>
          <w:r>
            <w:rPr>
              <w:rFonts w:hint="eastAsia"/>
              <w:sz w:val="36"/>
              <w:szCs w:val="36"/>
            </w:rPr>
            <w:t>年</w:t>
          </w:r>
          <w:r>
            <w:rPr>
              <w:rFonts w:hint="eastAsia"/>
              <w:sz w:val="36"/>
              <w:szCs w:val="36"/>
            </w:rPr>
            <w:t>7</w:t>
          </w:r>
          <w:r>
            <w:rPr>
              <w:rFonts w:hint="eastAsia"/>
              <w:sz w:val="36"/>
              <w:szCs w:val="36"/>
            </w:rPr>
            <w:t>月</w:t>
          </w:r>
        </w:p>
      </w:sdtContent>
    </w:sdt>
    <w:sdt>
      <w:sdtPr>
        <w:rPr>
          <w:rFonts w:ascii="宋体" w:hAnsi="宋体"/>
          <w:kern w:val="0"/>
        </w:rPr>
        <w:alias w:val="摘要"/>
        <w:id w:val="83523"/>
        <w:dataBinding w:prefixMappings="xmlns:ns0='http://schemas.microsoft.com/office/2006/coverPageProps'" w:xpath="/ns0:CoverPageProperties[1]/ns0:Abstract[1]" w:storeItemID="{55AF091B-3C7A-41E3-B477-F2FDAA23CFDA}"/>
        <w:text/>
      </w:sdtPr>
      <w:sdtEndPr/>
      <w:sdtContent>
        <w:p w:rsidR="006737EB" w:rsidRDefault="006737EB" w:rsidP="006737EB">
          <w:pPr>
            <w:jc w:val="center"/>
            <w:rPr>
              <w:sz w:val="36"/>
              <w:szCs w:val="36"/>
            </w:rPr>
          </w:pPr>
          <w:r w:rsidRPr="006737EB">
            <w:rPr>
              <w:rFonts w:ascii="宋体" w:hAnsi="宋体" w:hint="eastAsia"/>
              <w:kern w:val="0"/>
            </w:rPr>
            <w:t>本文件为上海泽高电子工程有限公司内部资料，未经许可，任何人不得复制、复印或转发。</w:t>
          </w:r>
        </w:p>
      </w:sdtContent>
    </w:sdt>
    <w:sdt>
      <w:sdtPr>
        <w:alias w:val="版本修改记录"/>
        <w:tag w:val="版本修改记录"/>
        <w:id w:val="104463036"/>
      </w:sdtPr>
      <w:sdtEndPr/>
      <w:sdtContent>
        <w:p w:rsidR="00C17AD0" w:rsidRPr="00F574AA" w:rsidRDefault="00C17AD0" w:rsidP="006737EB">
          <w:pPr>
            <w:rPr>
              <w:b/>
              <w:sz w:val="32"/>
              <w:szCs w:val="32"/>
            </w:rPr>
          </w:pPr>
          <w:r w:rsidRPr="00FB06B2">
            <w:rPr>
              <w:rFonts w:hint="eastAsia"/>
              <w:b/>
              <w:sz w:val="32"/>
              <w:szCs w:val="32"/>
            </w:rPr>
            <w:t>版本修改记录</w:t>
          </w:r>
        </w:p>
        <w:tbl>
          <w:tblPr>
            <w:tblStyle w:val="ac"/>
            <w:tblpPr w:leftFromText="180" w:rightFromText="180" w:vertAnchor="text" w:horzAnchor="margin" w:tblpXSpec="center" w:tblpY="213"/>
            <w:tblW w:w="5138" w:type="pct"/>
            <w:tbl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single" w:sz="6" w:space="0" w:color="auto"/>
              <w:insideV w:val="single" w:sz="6" w:space="0" w:color="auto"/>
            </w:tblBorders>
            <w:tblLook w:val="01E0" w:firstRow="1" w:lastRow="1" w:firstColumn="1" w:lastColumn="1" w:noHBand="0" w:noVBand="0"/>
          </w:tblPr>
          <w:tblGrid>
            <w:gridCol w:w="1104"/>
            <w:gridCol w:w="1133"/>
            <w:gridCol w:w="1273"/>
            <w:gridCol w:w="1277"/>
            <w:gridCol w:w="1322"/>
            <w:gridCol w:w="1259"/>
            <w:gridCol w:w="1389"/>
          </w:tblGrid>
          <w:tr w:rsidR="00C17AD0" w:rsidRPr="004B0744" w:rsidTr="009F3348">
            <w:trPr>
              <w:trHeight w:val="441"/>
            </w:trPr>
            <w:tc>
              <w:tcPr>
                <w:tcW w:w="630" w:type="pct"/>
                <w:tcBorders>
                  <w:right w:val="single" w:sz="4" w:space="0" w:color="auto"/>
                </w:tcBorders>
                <w:vAlign w:val="center"/>
              </w:tcPr>
              <w:p w:rsidR="00C17AD0" w:rsidRPr="00681BBE" w:rsidRDefault="00C17AD0" w:rsidP="009F3348">
                <w:pPr>
                  <w:jc w:val="center"/>
                  <w:rPr>
                    <w:b/>
                  </w:rPr>
                </w:pPr>
                <w:r w:rsidRPr="00681BBE">
                  <w:rPr>
                    <w:rFonts w:hint="eastAsia"/>
                    <w:b/>
                  </w:rPr>
                  <w:t>文件序号</w:t>
                </w:r>
              </w:p>
            </w:tc>
            <w:tc>
              <w:tcPr>
                <w:tcW w:w="647" w:type="pct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C17AD0" w:rsidRPr="00CB327C" w:rsidRDefault="00C17AD0" w:rsidP="009F3348">
                <w:pPr>
                  <w:jc w:val="center"/>
                </w:pPr>
              </w:p>
            </w:tc>
            <w:tc>
              <w:tcPr>
                <w:tcW w:w="727" w:type="pct"/>
                <w:tcBorders>
                  <w:left w:val="single" w:sz="4" w:space="0" w:color="auto"/>
                </w:tcBorders>
                <w:vAlign w:val="center"/>
              </w:tcPr>
              <w:p w:rsidR="00C17AD0" w:rsidRPr="00681BBE" w:rsidRDefault="00C17AD0" w:rsidP="009F3348">
                <w:pPr>
                  <w:jc w:val="center"/>
                  <w:rPr>
                    <w:b/>
                  </w:rPr>
                </w:pPr>
                <w:r w:rsidRPr="00681BBE">
                  <w:rPr>
                    <w:rFonts w:hint="eastAsia"/>
                    <w:b/>
                  </w:rPr>
                  <w:t>文件描述</w:t>
                </w:r>
              </w:p>
            </w:tc>
            <w:tc>
              <w:tcPr>
                <w:tcW w:w="2996" w:type="pct"/>
                <w:gridSpan w:val="4"/>
                <w:vAlign w:val="center"/>
              </w:tcPr>
              <w:p w:rsidR="00C17AD0" w:rsidRPr="00CB327C" w:rsidRDefault="00F200BA" w:rsidP="009F3348">
                <w:pPr>
                  <w:jc w:val="center"/>
                  <w:rPr>
                    <w:rFonts w:ascii="宋体" w:hAnsi="宋体"/>
                    <w:b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</w:rPr>
                    <w:alias w:val="标题"/>
                    <w:id w:val="131254"/>
                    <w:showingPlcHdr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C17AD0"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sdtContent>
                </w:sdt>
              </w:p>
            </w:tc>
          </w:tr>
          <w:tr w:rsidR="00C17AD0" w:rsidRPr="004B0744" w:rsidTr="009F3348">
            <w:tc>
              <w:tcPr>
                <w:tcW w:w="630" w:type="pct"/>
                <w:tcBorders>
                  <w:right w:val="single" w:sz="4" w:space="0" w:color="auto"/>
                </w:tcBorders>
                <w:vAlign w:val="center"/>
              </w:tcPr>
              <w:p w:rsidR="00C17AD0" w:rsidRPr="00681BBE" w:rsidRDefault="00C17AD0" w:rsidP="009F3348">
                <w:pPr>
                  <w:jc w:val="center"/>
                  <w:rPr>
                    <w:b/>
                  </w:rPr>
                </w:pPr>
                <w:r w:rsidRPr="00681BBE">
                  <w:rPr>
                    <w:rFonts w:hint="eastAsia"/>
                    <w:b/>
                  </w:rPr>
                  <w:t>版本</w:t>
                </w:r>
              </w:p>
            </w:tc>
            <w:tc>
              <w:tcPr>
                <w:tcW w:w="647" w:type="pct"/>
                <w:tcBorders>
                  <w:left w:val="single" w:sz="4" w:space="0" w:color="auto"/>
                </w:tcBorders>
                <w:vAlign w:val="center"/>
              </w:tcPr>
              <w:p w:rsidR="00C17AD0" w:rsidRPr="00681BBE" w:rsidRDefault="00C17AD0" w:rsidP="009F3348">
                <w:pPr>
                  <w:jc w:val="center"/>
                  <w:rPr>
                    <w:b/>
                  </w:rPr>
                </w:pPr>
                <w:r w:rsidRPr="00681BBE">
                  <w:rPr>
                    <w:rFonts w:hint="eastAsia"/>
                    <w:b/>
                  </w:rPr>
                  <w:t>描述</w:t>
                </w:r>
              </w:p>
            </w:tc>
            <w:tc>
              <w:tcPr>
                <w:tcW w:w="727" w:type="pct"/>
                <w:vAlign w:val="center"/>
              </w:tcPr>
              <w:p w:rsidR="00C17AD0" w:rsidRPr="00681BBE" w:rsidRDefault="00C17AD0" w:rsidP="009F3348">
                <w:pPr>
                  <w:jc w:val="center"/>
                  <w:rPr>
                    <w:b/>
                  </w:rPr>
                </w:pPr>
                <w:r w:rsidRPr="00681BBE">
                  <w:rPr>
                    <w:rFonts w:hint="eastAsia"/>
                    <w:b/>
                  </w:rPr>
                  <w:t>编写人</w:t>
                </w:r>
              </w:p>
            </w:tc>
            <w:tc>
              <w:tcPr>
                <w:tcW w:w="729" w:type="pct"/>
                <w:vAlign w:val="center"/>
              </w:tcPr>
              <w:p w:rsidR="00C17AD0" w:rsidRPr="00681BBE" w:rsidRDefault="00C17AD0" w:rsidP="009F3348">
                <w:pPr>
                  <w:jc w:val="center"/>
                  <w:rPr>
                    <w:b/>
                  </w:rPr>
                </w:pPr>
                <w:r w:rsidRPr="00681BBE">
                  <w:rPr>
                    <w:rFonts w:hint="eastAsia"/>
                    <w:b/>
                  </w:rPr>
                  <w:t>第一审核人</w:t>
                </w:r>
              </w:p>
            </w:tc>
            <w:tc>
              <w:tcPr>
                <w:tcW w:w="755" w:type="pct"/>
                <w:vAlign w:val="center"/>
              </w:tcPr>
              <w:p w:rsidR="00C17AD0" w:rsidRPr="00681BBE" w:rsidRDefault="00C17AD0" w:rsidP="009F3348">
                <w:pPr>
                  <w:jc w:val="center"/>
                  <w:rPr>
                    <w:b/>
                  </w:rPr>
                </w:pPr>
                <w:r w:rsidRPr="00681BBE">
                  <w:rPr>
                    <w:rFonts w:hint="eastAsia"/>
                    <w:b/>
                  </w:rPr>
                  <w:t>第二审核人</w:t>
                </w:r>
              </w:p>
            </w:tc>
            <w:tc>
              <w:tcPr>
                <w:tcW w:w="719" w:type="pct"/>
                <w:vAlign w:val="center"/>
              </w:tcPr>
              <w:p w:rsidR="00C17AD0" w:rsidRPr="00681BBE" w:rsidRDefault="00C17AD0" w:rsidP="009F3348">
                <w:pPr>
                  <w:jc w:val="center"/>
                  <w:rPr>
                    <w:b/>
                  </w:rPr>
                </w:pPr>
                <w:r w:rsidRPr="00681BBE">
                  <w:rPr>
                    <w:rFonts w:hint="eastAsia"/>
                    <w:b/>
                  </w:rPr>
                  <w:t>批准人</w:t>
                </w:r>
              </w:p>
            </w:tc>
            <w:tc>
              <w:tcPr>
                <w:tcW w:w="793" w:type="pct"/>
                <w:vAlign w:val="center"/>
              </w:tcPr>
              <w:p w:rsidR="00C17AD0" w:rsidRPr="00681BBE" w:rsidRDefault="00C17AD0" w:rsidP="009F3348">
                <w:pPr>
                  <w:jc w:val="center"/>
                  <w:rPr>
                    <w:b/>
                  </w:rPr>
                </w:pPr>
                <w:r w:rsidRPr="00681BBE">
                  <w:rPr>
                    <w:rFonts w:hint="eastAsia"/>
                    <w:b/>
                  </w:rPr>
                  <w:t>日期</w:t>
                </w:r>
              </w:p>
            </w:tc>
          </w:tr>
          <w:tr w:rsidR="00C17AD0" w:rsidRPr="004B0744" w:rsidTr="009F3348">
            <w:tc>
              <w:tcPr>
                <w:tcW w:w="630" w:type="pct"/>
                <w:vAlign w:val="center"/>
              </w:tcPr>
              <w:p w:rsidR="00C17AD0" w:rsidRPr="004B0744" w:rsidRDefault="00C17AD0" w:rsidP="009F3348">
                <w:pPr>
                  <w:jc w:val="center"/>
                </w:pPr>
                <w:r>
                  <w:rPr>
                    <w:rFonts w:hint="eastAsia"/>
                  </w:rPr>
                  <w:t>V1.0.0</w:t>
                </w:r>
              </w:p>
            </w:tc>
            <w:tc>
              <w:tcPr>
                <w:tcW w:w="647" w:type="pct"/>
                <w:vAlign w:val="center"/>
              </w:tcPr>
              <w:p w:rsidR="00C17AD0" w:rsidRPr="004B0744" w:rsidRDefault="00C17AD0" w:rsidP="009F3348">
                <w:pPr>
                  <w:jc w:val="center"/>
                </w:pPr>
                <w:r>
                  <w:rPr>
                    <w:rFonts w:hint="eastAsia"/>
                  </w:rPr>
                  <w:t>创建</w:t>
                </w:r>
              </w:p>
            </w:tc>
            <w:tc>
              <w:tcPr>
                <w:tcW w:w="727" w:type="pct"/>
                <w:vAlign w:val="center"/>
              </w:tcPr>
              <w:p w:rsidR="00C17AD0" w:rsidRPr="004B0744" w:rsidRDefault="00C17AD0" w:rsidP="009F3348">
                <w:pPr>
                  <w:jc w:val="center"/>
                </w:pPr>
                <w:r>
                  <w:t>薛腾辉</w:t>
                </w:r>
              </w:p>
            </w:tc>
            <w:tc>
              <w:tcPr>
                <w:tcW w:w="729" w:type="pct"/>
                <w:vAlign w:val="center"/>
              </w:tcPr>
              <w:p w:rsidR="00C17AD0" w:rsidRPr="004B0744" w:rsidRDefault="00C17AD0" w:rsidP="009F3348">
                <w:pPr>
                  <w:jc w:val="center"/>
                </w:pPr>
              </w:p>
            </w:tc>
            <w:tc>
              <w:tcPr>
                <w:tcW w:w="755" w:type="pct"/>
                <w:vAlign w:val="center"/>
              </w:tcPr>
              <w:p w:rsidR="00C17AD0" w:rsidRPr="004B0744" w:rsidRDefault="00C17AD0" w:rsidP="009F3348">
                <w:pPr>
                  <w:jc w:val="center"/>
                </w:pPr>
              </w:p>
            </w:tc>
            <w:tc>
              <w:tcPr>
                <w:tcW w:w="719" w:type="pct"/>
                <w:vAlign w:val="center"/>
              </w:tcPr>
              <w:p w:rsidR="00C17AD0" w:rsidRPr="004B0744" w:rsidRDefault="00C17AD0" w:rsidP="009F3348">
                <w:pPr>
                  <w:jc w:val="center"/>
                </w:pPr>
              </w:p>
            </w:tc>
            <w:tc>
              <w:tcPr>
                <w:tcW w:w="793" w:type="pct"/>
                <w:vAlign w:val="center"/>
              </w:tcPr>
              <w:p w:rsidR="00C17AD0" w:rsidRPr="004B0744" w:rsidRDefault="00C17AD0" w:rsidP="00F364C9">
                <w:pPr>
                  <w:jc w:val="center"/>
                </w:pPr>
                <w:r>
                  <w:rPr>
                    <w:rFonts w:hint="eastAsia"/>
                  </w:rPr>
                  <w:t>2016-04-29</w:t>
                </w:r>
              </w:p>
            </w:tc>
          </w:tr>
          <w:tr w:rsidR="00C17AD0" w:rsidRPr="004B0744" w:rsidTr="009F3348">
            <w:tc>
              <w:tcPr>
                <w:tcW w:w="630" w:type="pct"/>
                <w:vAlign w:val="center"/>
              </w:tcPr>
              <w:p w:rsidR="00C17AD0" w:rsidRPr="004B0744" w:rsidRDefault="00C17AD0" w:rsidP="009F3348">
                <w:pPr>
                  <w:jc w:val="center"/>
                </w:pPr>
                <w:r>
                  <w:rPr>
                    <w:rFonts w:hint="eastAsia"/>
                  </w:rPr>
                  <w:t>V1.0.1</w:t>
                </w:r>
              </w:p>
            </w:tc>
            <w:tc>
              <w:tcPr>
                <w:tcW w:w="647" w:type="pct"/>
                <w:vAlign w:val="center"/>
              </w:tcPr>
              <w:p w:rsidR="00C17AD0" w:rsidRPr="004B0744" w:rsidRDefault="00C17AD0" w:rsidP="009F3348">
                <w:pPr>
                  <w:jc w:val="center"/>
                </w:pPr>
                <w:r>
                  <w:t>修改</w:t>
                </w:r>
              </w:p>
            </w:tc>
            <w:tc>
              <w:tcPr>
                <w:tcW w:w="727" w:type="pct"/>
                <w:vAlign w:val="center"/>
              </w:tcPr>
              <w:p w:rsidR="00C17AD0" w:rsidRPr="004B0744" w:rsidRDefault="00C17AD0" w:rsidP="009F3348">
                <w:pPr>
                  <w:jc w:val="center"/>
                </w:pPr>
                <w:r>
                  <w:t>薛腾辉</w:t>
                </w:r>
              </w:p>
            </w:tc>
            <w:tc>
              <w:tcPr>
                <w:tcW w:w="729" w:type="pct"/>
                <w:vAlign w:val="center"/>
              </w:tcPr>
              <w:p w:rsidR="00C17AD0" w:rsidRPr="004B0744" w:rsidRDefault="00C17AD0" w:rsidP="009F3348">
                <w:pPr>
                  <w:jc w:val="center"/>
                </w:pPr>
              </w:p>
            </w:tc>
            <w:tc>
              <w:tcPr>
                <w:tcW w:w="755" w:type="pct"/>
                <w:vAlign w:val="center"/>
              </w:tcPr>
              <w:p w:rsidR="00C17AD0" w:rsidRPr="004B0744" w:rsidRDefault="00C17AD0" w:rsidP="009F3348">
                <w:pPr>
                  <w:jc w:val="center"/>
                </w:pPr>
              </w:p>
            </w:tc>
            <w:tc>
              <w:tcPr>
                <w:tcW w:w="719" w:type="pct"/>
                <w:vAlign w:val="center"/>
              </w:tcPr>
              <w:p w:rsidR="00C17AD0" w:rsidRPr="004B0744" w:rsidRDefault="00C17AD0" w:rsidP="009F3348">
                <w:pPr>
                  <w:jc w:val="center"/>
                </w:pPr>
              </w:p>
            </w:tc>
            <w:tc>
              <w:tcPr>
                <w:tcW w:w="793" w:type="pct"/>
                <w:vAlign w:val="center"/>
              </w:tcPr>
              <w:p w:rsidR="00C17AD0" w:rsidRPr="004B0744" w:rsidRDefault="00C17AD0" w:rsidP="009F3348">
                <w:pPr>
                  <w:jc w:val="center"/>
                </w:pPr>
                <w:r>
                  <w:rPr>
                    <w:rFonts w:hint="eastAsia"/>
                  </w:rPr>
                  <w:t>2016-05-17</w:t>
                </w:r>
              </w:p>
            </w:tc>
          </w:tr>
          <w:tr w:rsidR="00C17AD0" w:rsidRPr="004B0744" w:rsidTr="009F3348">
            <w:tc>
              <w:tcPr>
                <w:tcW w:w="630" w:type="pct"/>
                <w:vAlign w:val="center"/>
              </w:tcPr>
              <w:p w:rsidR="00C17AD0" w:rsidRPr="004B0744" w:rsidRDefault="00C17AD0" w:rsidP="009F3348">
                <w:pPr>
                  <w:jc w:val="center"/>
                </w:pPr>
                <w:r>
                  <w:rPr>
                    <w:rFonts w:hint="eastAsia"/>
                  </w:rPr>
                  <w:t>V1.0.2</w:t>
                </w:r>
              </w:p>
            </w:tc>
            <w:tc>
              <w:tcPr>
                <w:tcW w:w="647" w:type="pct"/>
                <w:vAlign w:val="center"/>
              </w:tcPr>
              <w:p w:rsidR="00C17AD0" w:rsidRPr="004B0744" w:rsidRDefault="00C17AD0" w:rsidP="009F3348">
                <w:pPr>
                  <w:jc w:val="center"/>
                </w:pPr>
                <w:r>
                  <w:t>修改错误</w:t>
                </w:r>
              </w:p>
            </w:tc>
            <w:tc>
              <w:tcPr>
                <w:tcW w:w="727" w:type="pct"/>
                <w:vAlign w:val="center"/>
              </w:tcPr>
              <w:p w:rsidR="00C17AD0" w:rsidRPr="004B0744" w:rsidRDefault="00C17AD0" w:rsidP="009F3348">
                <w:pPr>
                  <w:jc w:val="center"/>
                </w:pPr>
              </w:p>
            </w:tc>
            <w:tc>
              <w:tcPr>
                <w:tcW w:w="729" w:type="pct"/>
                <w:vAlign w:val="center"/>
              </w:tcPr>
              <w:p w:rsidR="00C17AD0" w:rsidRPr="004B0744" w:rsidRDefault="00C17AD0" w:rsidP="009F3348">
                <w:pPr>
                  <w:jc w:val="center"/>
                </w:pPr>
              </w:p>
            </w:tc>
            <w:tc>
              <w:tcPr>
                <w:tcW w:w="755" w:type="pct"/>
                <w:vAlign w:val="center"/>
              </w:tcPr>
              <w:p w:rsidR="00C17AD0" w:rsidRPr="004B0744" w:rsidRDefault="00C17AD0" w:rsidP="009F3348">
                <w:pPr>
                  <w:jc w:val="center"/>
                </w:pPr>
              </w:p>
            </w:tc>
            <w:tc>
              <w:tcPr>
                <w:tcW w:w="719" w:type="pct"/>
                <w:vAlign w:val="center"/>
              </w:tcPr>
              <w:p w:rsidR="00C17AD0" w:rsidRPr="004B0744" w:rsidRDefault="00C17AD0" w:rsidP="009F3348">
                <w:pPr>
                  <w:jc w:val="center"/>
                </w:pPr>
              </w:p>
            </w:tc>
            <w:tc>
              <w:tcPr>
                <w:tcW w:w="793" w:type="pct"/>
                <w:vAlign w:val="center"/>
              </w:tcPr>
              <w:p w:rsidR="00C17AD0" w:rsidRPr="004B0744" w:rsidRDefault="00C17AD0" w:rsidP="009F3348">
                <w:pPr>
                  <w:jc w:val="center"/>
                </w:pPr>
                <w:r>
                  <w:rPr>
                    <w:rFonts w:hint="eastAsia"/>
                  </w:rPr>
                  <w:t>2016-05-17</w:t>
                </w:r>
              </w:p>
            </w:tc>
          </w:tr>
          <w:tr w:rsidR="00C17AD0" w:rsidRPr="004B0744" w:rsidTr="009F3348">
            <w:tc>
              <w:tcPr>
                <w:tcW w:w="630" w:type="pct"/>
                <w:vAlign w:val="center"/>
              </w:tcPr>
              <w:p w:rsidR="00C17AD0" w:rsidRPr="004B0744" w:rsidRDefault="00C17AD0" w:rsidP="009F3348">
                <w:pPr>
                  <w:jc w:val="center"/>
                </w:pPr>
                <w:r>
                  <w:rPr>
                    <w:rFonts w:hint="eastAsia"/>
                  </w:rPr>
                  <w:t>V1.0.3</w:t>
                </w:r>
              </w:p>
            </w:tc>
            <w:tc>
              <w:tcPr>
                <w:tcW w:w="647" w:type="pct"/>
                <w:vAlign w:val="center"/>
              </w:tcPr>
              <w:p w:rsidR="00C17AD0" w:rsidRPr="004B0744" w:rsidRDefault="00C17AD0" w:rsidP="009F3348">
                <w:pPr>
                  <w:jc w:val="center"/>
                </w:pPr>
                <w:r>
                  <w:t>修改</w:t>
                </w:r>
              </w:p>
            </w:tc>
            <w:tc>
              <w:tcPr>
                <w:tcW w:w="727" w:type="pct"/>
                <w:vAlign w:val="center"/>
              </w:tcPr>
              <w:p w:rsidR="00C17AD0" w:rsidRPr="004B0744" w:rsidRDefault="00C17AD0" w:rsidP="009F3348">
                <w:pPr>
                  <w:jc w:val="center"/>
                </w:pPr>
              </w:p>
            </w:tc>
            <w:tc>
              <w:tcPr>
                <w:tcW w:w="729" w:type="pct"/>
                <w:vAlign w:val="center"/>
              </w:tcPr>
              <w:p w:rsidR="00C17AD0" w:rsidRPr="004B0744" w:rsidRDefault="00C17AD0" w:rsidP="009F3348">
                <w:pPr>
                  <w:jc w:val="center"/>
                </w:pPr>
              </w:p>
            </w:tc>
            <w:tc>
              <w:tcPr>
                <w:tcW w:w="755" w:type="pct"/>
                <w:vAlign w:val="center"/>
              </w:tcPr>
              <w:p w:rsidR="00C17AD0" w:rsidRPr="004B0744" w:rsidRDefault="00C17AD0" w:rsidP="009F3348">
                <w:pPr>
                  <w:jc w:val="center"/>
                </w:pPr>
              </w:p>
            </w:tc>
            <w:tc>
              <w:tcPr>
                <w:tcW w:w="719" w:type="pct"/>
                <w:vAlign w:val="center"/>
              </w:tcPr>
              <w:p w:rsidR="00C17AD0" w:rsidRPr="004B0744" w:rsidRDefault="00C17AD0" w:rsidP="009F3348">
                <w:pPr>
                  <w:jc w:val="center"/>
                </w:pPr>
              </w:p>
            </w:tc>
            <w:tc>
              <w:tcPr>
                <w:tcW w:w="793" w:type="pct"/>
                <w:vAlign w:val="center"/>
              </w:tcPr>
              <w:p w:rsidR="00C17AD0" w:rsidRPr="004B0744" w:rsidRDefault="00C17AD0" w:rsidP="009F3348">
                <w:pPr>
                  <w:jc w:val="center"/>
                </w:pPr>
                <w:r>
                  <w:rPr>
                    <w:rFonts w:hint="eastAsia"/>
                  </w:rPr>
                  <w:t>2016-05-27</w:t>
                </w:r>
              </w:p>
            </w:tc>
          </w:tr>
          <w:tr w:rsidR="00C17AD0" w:rsidRPr="004B0744" w:rsidTr="009F3348">
            <w:tc>
              <w:tcPr>
                <w:tcW w:w="630" w:type="pct"/>
                <w:vAlign w:val="center"/>
              </w:tcPr>
              <w:p w:rsidR="00C17AD0" w:rsidRDefault="00C17AD0" w:rsidP="009F3348">
                <w:pPr>
                  <w:jc w:val="center"/>
                </w:pPr>
                <w:r>
                  <w:rPr>
                    <w:rFonts w:hint="eastAsia"/>
                  </w:rPr>
                  <w:t>V1.0.4</w:t>
                </w:r>
              </w:p>
            </w:tc>
            <w:tc>
              <w:tcPr>
                <w:tcW w:w="647" w:type="pct"/>
                <w:vAlign w:val="center"/>
              </w:tcPr>
              <w:p w:rsidR="00C17AD0" w:rsidRDefault="00C17AD0" w:rsidP="009F3348">
                <w:pPr>
                  <w:jc w:val="center"/>
                </w:pPr>
                <w:r>
                  <w:t>修改错误</w:t>
                </w:r>
              </w:p>
            </w:tc>
            <w:tc>
              <w:tcPr>
                <w:tcW w:w="727" w:type="pct"/>
                <w:vAlign w:val="center"/>
              </w:tcPr>
              <w:p w:rsidR="00C17AD0" w:rsidRPr="004B0744" w:rsidRDefault="00C17AD0" w:rsidP="009F3348">
                <w:pPr>
                  <w:jc w:val="center"/>
                </w:pPr>
              </w:p>
            </w:tc>
            <w:tc>
              <w:tcPr>
                <w:tcW w:w="729" w:type="pct"/>
                <w:vAlign w:val="center"/>
              </w:tcPr>
              <w:p w:rsidR="00C17AD0" w:rsidRPr="004B0744" w:rsidRDefault="00C17AD0" w:rsidP="009F3348">
                <w:pPr>
                  <w:jc w:val="center"/>
                </w:pPr>
              </w:p>
            </w:tc>
            <w:tc>
              <w:tcPr>
                <w:tcW w:w="755" w:type="pct"/>
                <w:vAlign w:val="center"/>
              </w:tcPr>
              <w:p w:rsidR="00C17AD0" w:rsidRPr="004B0744" w:rsidRDefault="00C17AD0" w:rsidP="009F3348">
                <w:pPr>
                  <w:jc w:val="center"/>
                </w:pPr>
              </w:p>
            </w:tc>
            <w:tc>
              <w:tcPr>
                <w:tcW w:w="719" w:type="pct"/>
                <w:vAlign w:val="center"/>
              </w:tcPr>
              <w:p w:rsidR="00C17AD0" w:rsidRPr="004B0744" w:rsidRDefault="00C17AD0" w:rsidP="009F3348">
                <w:pPr>
                  <w:jc w:val="center"/>
                </w:pPr>
              </w:p>
            </w:tc>
            <w:tc>
              <w:tcPr>
                <w:tcW w:w="793" w:type="pct"/>
                <w:vAlign w:val="center"/>
              </w:tcPr>
              <w:p w:rsidR="00C17AD0" w:rsidRDefault="00C17AD0" w:rsidP="009F3348">
                <w:pPr>
                  <w:jc w:val="center"/>
                </w:pPr>
                <w:r>
                  <w:rPr>
                    <w:rFonts w:hint="eastAsia"/>
                  </w:rPr>
                  <w:t>2016-07-05</w:t>
                </w:r>
              </w:p>
            </w:tc>
          </w:tr>
          <w:tr w:rsidR="009300BD" w:rsidRPr="004B0744" w:rsidTr="009F3348">
            <w:tc>
              <w:tcPr>
                <w:tcW w:w="630" w:type="pct"/>
                <w:vAlign w:val="center"/>
              </w:tcPr>
              <w:p w:rsidR="009300BD" w:rsidRDefault="009300BD" w:rsidP="009F3348">
                <w:pPr>
                  <w:jc w:val="center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V</w:t>
                </w:r>
                <w:ins w:id="3" w:author="薛腾辉" w:date="2017-11-08T12:44:00Z">
                  <w:r>
                    <w:t>1.0.5</w:t>
                  </w:r>
                </w:ins>
              </w:p>
            </w:tc>
            <w:tc>
              <w:tcPr>
                <w:tcW w:w="647" w:type="pct"/>
                <w:vAlign w:val="center"/>
              </w:tcPr>
              <w:p w:rsidR="009300BD" w:rsidRDefault="009300BD" w:rsidP="009F3348">
                <w:pPr>
                  <w:jc w:val="center"/>
                </w:pPr>
                <w:ins w:id="4" w:author="薛腾辉" w:date="2017-11-08T12:44:00Z">
                  <w:r>
                    <w:rPr>
                      <w:rFonts w:hint="eastAsia"/>
                    </w:rPr>
                    <w:t>添加</w:t>
                  </w:r>
                </w:ins>
              </w:p>
            </w:tc>
            <w:tc>
              <w:tcPr>
                <w:tcW w:w="727" w:type="pct"/>
                <w:vAlign w:val="center"/>
              </w:tcPr>
              <w:p w:rsidR="009300BD" w:rsidRPr="004B0744" w:rsidRDefault="009300BD" w:rsidP="009F3348">
                <w:pPr>
                  <w:jc w:val="center"/>
                </w:pPr>
              </w:p>
            </w:tc>
            <w:tc>
              <w:tcPr>
                <w:tcW w:w="729" w:type="pct"/>
                <w:vAlign w:val="center"/>
              </w:tcPr>
              <w:p w:rsidR="009300BD" w:rsidRPr="004B0744" w:rsidRDefault="009300BD" w:rsidP="009F3348">
                <w:pPr>
                  <w:jc w:val="center"/>
                </w:pPr>
              </w:p>
            </w:tc>
            <w:tc>
              <w:tcPr>
                <w:tcW w:w="755" w:type="pct"/>
                <w:vAlign w:val="center"/>
              </w:tcPr>
              <w:p w:rsidR="009300BD" w:rsidRPr="004B0744" w:rsidRDefault="009300BD" w:rsidP="009F3348">
                <w:pPr>
                  <w:jc w:val="center"/>
                </w:pPr>
              </w:p>
            </w:tc>
            <w:tc>
              <w:tcPr>
                <w:tcW w:w="719" w:type="pct"/>
                <w:vAlign w:val="center"/>
              </w:tcPr>
              <w:p w:rsidR="009300BD" w:rsidRPr="004B0744" w:rsidRDefault="009300BD" w:rsidP="009F3348">
                <w:pPr>
                  <w:jc w:val="center"/>
                </w:pPr>
              </w:p>
            </w:tc>
            <w:tc>
              <w:tcPr>
                <w:tcW w:w="793" w:type="pct"/>
                <w:vAlign w:val="center"/>
              </w:tcPr>
              <w:p w:rsidR="009300BD" w:rsidRDefault="009300BD" w:rsidP="009F3348">
                <w:pPr>
                  <w:jc w:val="center"/>
                  <w:rPr>
                    <w:rFonts w:hint="eastAsia"/>
                  </w:rPr>
                </w:pPr>
                <w:ins w:id="5" w:author="薛腾辉" w:date="2017-11-08T12:44:00Z">
                  <w:r>
                    <w:rPr>
                      <w:rFonts w:hint="eastAsia"/>
                    </w:rPr>
                    <w:t>2017-</w:t>
                  </w:r>
                  <w:r>
                    <w:t>11</w:t>
                  </w:r>
                  <w:r>
                    <w:rPr>
                      <w:rFonts w:hint="eastAsia"/>
                    </w:rPr>
                    <w:t>-</w:t>
                  </w:r>
                  <w:r>
                    <w:t>08</w:t>
                  </w:r>
                </w:ins>
              </w:p>
            </w:tc>
          </w:tr>
        </w:tbl>
        <w:p w:rsidR="006737EB" w:rsidRDefault="00F200BA" w:rsidP="006737EB"/>
      </w:sdtContent>
    </w:sdt>
    <w:p w:rsidR="006737EB" w:rsidRDefault="006737EB" w:rsidP="006737EB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rFonts w:ascii="Times New Roman" w:cs="Times New Roman"/>
          <w:b/>
          <w:sz w:val="32"/>
          <w:szCs w:val="32"/>
        </w:rPr>
        <w:alias w:val="Revise Page 修改页"/>
        <w:tag w:val="Revise Page 修改页"/>
        <w:id w:val="104463234"/>
      </w:sdtPr>
      <w:sdtEndPr>
        <w:rPr>
          <w:rFonts w:asciiTheme="minorHAnsi" w:cstheme="minorBidi"/>
          <w:b w:val="0"/>
          <w:sz w:val="21"/>
          <w:szCs w:val="22"/>
        </w:rPr>
      </w:sdtEndPr>
      <w:sdtContent>
        <w:p w:rsidR="00A67018" w:rsidRDefault="00A67018" w:rsidP="006737EB">
          <w:pPr>
            <w:rPr>
              <w:rFonts w:ascii="Times New Roman" w:cs="Times New Roman"/>
              <w:b/>
              <w:sz w:val="32"/>
              <w:szCs w:val="32"/>
            </w:rPr>
          </w:pPr>
          <w:r w:rsidRPr="00681BBE">
            <w:rPr>
              <w:rFonts w:ascii="Times New Roman" w:hAnsi="Times New Roman" w:cs="Times New Roman"/>
              <w:b/>
              <w:sz w:val="32"/>
              <w:szCs w:val="32"/>
            </w:rPr>
            <w:t xml:space="preserve">Revise Page </w:t>
          </w:r>
          <w:r w:rsidRPr="00681BBE">
            <w:rPr>
              <w:rFonts w:ascii="Times New Roman" w:cs="Times New Roman"/>
              <w:b/>
              <w:sz w:val="32"/>
              <w:szCs w:val="32"/>
            </w:rPr>
            <w:t>修改页</w:t>
          </w:r>
        </w:p>
        <w:p w:rsidR="00A67018" w:rsidRDefault="00A67018" w:rsidP="00517E2E">
          <w:pPr>
            <w:spacing w:line="276" w:lineRule="auto"/>
          </w:pPr>
          <w:r>
            <w:rPr>
              <w:rFonts w:hint="eastAsia"/>
            </w:rPr>
            <w:t>V1.0.1</w:t>
          </w:r>
          <w:r>
            <w:rPr>
              <w:rFonts w:hint="eastAsia"/>
            </w:rPr>
            <w:t>修改</w:t>
          </w:r>
        </w:p>
        <w:p w:rsidR="00A67018" w:rsidRDefault="00A67018" w:rsidP="00517E2E">
          <w:pPr>
            <w:pStyle w:val="ad"/>
            <w:numPr>
              <w:ilvl w:val="0"/>
              <w:numId w:val="5"/>
            </w:numPr>
            <w:spacing w:line="276" w:lineRule="auto"/>
            <w:ind w:firstLineChars="0"/>
          </w:pPr>
          <w:r>
            <w:rPr>
              <w:rFonts w:hint="eastAsia"/>
            </w:rPr>
            <w:t>取消频率采集与输出协议相关功能</w:t>
          </w:r>
        </w:p>
        <w:p w:rsidR="00A67018" w:rsidRDefault="00A67018" w:rsidP="00517E2E">
          <w:pPr>
            <w:pStyle w:val="ad"/>
            <w:spacing w:line="276" w:lineRule="auto"/>
            <w:ind w:left="360" w:firstLineChars="0" w:firstLine="0"/>
          </w:pPr>
          <w:r>
            <w:rPr>
              <w:rFonts w:hint="eastAsia"/>
            </w:rPr>
            <w:t>不采集频率，不进行频率输出，协议格式保持不变</w:t>
          </w:r>
          <w:r>
            <w:rPr>
              <w:rFonts w:hint="eastAsia"/>
            </w:rPr>
            <w:t>,</w:t>
          </w:r>
          <w:proofErr w:type="gramStart"/>
          <w:r>
            <w:rPr>
              <w:rFonts w:hint="eastAsia"/>
            </w:rPr>
            <w:t>原相关</w:t>
          </w:r>
          <w:proofErr w:type="gramEnd"/>
          <w:r>
            <w:rPr>
              <w:rFonts w:hint="eastAsia"/>
            </w:rPr>
            <w:t>字节全部变为保留字节，填充</w:t>
          </w:r>
          <w:r>
            <w:rPr>
              <w:rFonts w:hint="eastAsia"/>
            </w:rPr>
            <w:t>0x00</w:t>
          </w:r>
        </w:p>
        <w:p w:rsidR="00A67018" w:rsidRDefault="00A67018" w:rsidP="004E2A1E">
          <w:pPr>
            <w:spacing w:line="276" w:lineRule="auto"/>
          </w:pPr>
        </w:p>
        <w:p w:rsidR="00A67018" w:rsidRDefault="00A67018" w:rsidP="004E2A1E">
          <w:pPr>
            <w:spacing w:line="276" w:lineRule="auto"/>
          </w:pPr>
          <w:r>
            <w:rPr>
              <w:rFonts w:hint="eastAsia"/>
            </w:rPr>
            <w:t xml:space="preserve">V1.0.2 </w:t>
          </w:r>
          <w:r>
            <w:rPr>
              <w:rFonts w:hint="eastAsia"/>
            </w:rPr>
            <w:t>修改错误</w:t>
          </w:r>
        </w:p>
        <w:p w:rsidR="00A67018" w:rsidRDefault="00A67018" w:rsidP="002C0D15">
          <w:pPr>
            <w:pStyle w:val="ad"/>
            <w:numPr>
              <w:ilvl w:val="0"/>
              <w:numId w:val="6"/>
            </w:numPr>
            <w:spacing w:line="276" w:lineRule="auto"/>
            <w:ind w:firstLineChars="0"/>
          </w:pPr>
          <w:r>
            <w:rPr>
              <w:rFonts w:hint="eastAsia"/>
            </w:rPr>
            <w:t>事件号列表中，电流模拟量相关事件参数，描述错误，修正。</w:t>
          </w:r>
        </w:p>
        <w:p w:rsidR="00A67018" w:rsidRDefault="00A67018" w:rsidP="002C0D15">
          <w:pPr>
            <w:spacing w:line="276" w:lineRule="auto"/>
          </w:pPr>
        </w:p>
        <w:p w:rsidR="00A67018" w:rsidRDefault="00A67018" w:rsidP="002C0D15">
          <w:pPr>
            <w:spacing w:line="276" w:lineRule="auto"/>
          </w:pPr>
          <w:r>
            <w:rPr>
              <w:rFonts w:hint="eastAsia"/>
            </w:rPr>
            <w:t xml:space="preserve">V1.0.3 </w:t>
          </w:r>
          <w:r>
            <w:rPr>
              <w:rFonts w:hint="eastAsia"/>
            </w:rPr>
            <w:t>修改</w:t>
          </w:r>
        </w:p>
        <w:p w:rsidR="00A67018" w:rsidRDefault="00A67018" w:rsidP="002C0D15">
          <w:pPr>
            <w:pStyle w:val="ad"/>
            <w:numPr>
              <w:ilvl w:val="0"/>
              <w:numId w:val="7"/>
            </w:numPr>
            <w:spacing w:line="276" w:lineRule="auto"/>
            <w:ind w:firstLineChars="0"/>
          </w:pPr>
          <w:r>
            <w:rPr>
              <w:rFonts w:hint="eastAsia"/>
            </w:rPr>
            <w:t>取消电源电压报警相关参数传递</w:t>
          </w:r>
        </w:p>
        <w:p w:rsidR="00A67018" w:rsidRDefault="00A67018" w:rsidP="002C0D15">
          <w:pPr>
            <w:pStyle w:val="ad"/>
            <w:spacing w:line="276" w:lineRule="auto"/>
            <w:ind w:left="360" w:firstLineChars="0" w:firstLine="0"/>
          </w:pPr>
          <w:r>
            <w:rPr>
              <w:rFonts w:hint="eastAsia"/>
            </w:rPr>
            <w:t>电源电压报警参数为下位机固化，不可修改，协议格式不变，</w:t>
          </w:r>
          <w:proofErr w:type="gramStart"/>
          <w:r>
            <w:rPr>
              <w:rFonts w:hint="eastAsia"/>
            </w:rPr>
            <w:t>原相关</w:t>
          </w:r>
          <w:proofErr w:type="gramEnd"/>
          <w:r>
            <w:rPr>
              <w:rFonts w:hint="eastAsia"/>
            </w:rPr>
            <w:t>字节变为保留字节，填充</w:t>
          </w:r>
          <w:r>
            <w:rPr>
              <w:rFonts w:hint="eastAsia"/>
            </w:rPr>
            <w:t>0x00</w:t>
          </w:r>
        </w:p>
        <w:p w:rsidR="00A67018" w:rsidRDefault="00A67018" w:rsidP="00A67018">
          <w:pPr>
            <w:spacing w:line="276" w:lineRule="auto"/>
          </w:pPr>
        </w:p>
        <w:p w:rsidR="00A67018" w:rsidRDefault="00A67018" w:rsidP="00A67018">
          <w:pPr>
            <w:spacing w:line="276" w:lineRule="auto"/>
          </w:pPr>
          <w:r>
            <w:rPr>
              <w:rFonts w:hint="eastAsia"/>
            </w:rPr>
            <w:t>V1.0.4</w:t>
          </w:r>
          <w:r>
            <w:rPr>
              <w:rFonts w:hint="eastAsia"/>
            </w:rPr>
            <w:t>修改错误</w:t>
          </w:r>
        </w:p>
        <w:p w:rsidR="009300BD" w:rsidRDefault="00A67018" w:rsidP="009300BD">
          <w:pPr>
            <w:pStyle w:val="ad"/>
            <w:numPr>
              <w:ilvl w:val="0"/>
              <w:numId w:val="8"/>
            </w:numPr>
            <w:spacing w:line="276" w:lineRule="auto"/>
            <w:ind w:firstLineChars="0"/>
            <w:rPr>
              <w:ins w:id="6" w:author="薛腾辉" w:date="2017-11-08T12:44:00Z"/>
            </w:rPr>
            <w:pPrChange w:id="7" w:author="薛腾辉" w:date="2017-11-08T12:44:00Z">
              <w:pPr>
                <w:spacing w:line="276" w:lineRule="auto"/>
              </w:pPr>
            </w:pPrChange>
          </w:pPr>
          <w:del w:id="8" w:author="薛腾辉" w:date="2017-11-08T12:44:00Z">
            <w:r w:rsidDel="009300BD">
              <w:rPr>
                <w:rFonts w:hint="eastAsia"/>
              </w:rPr>
              <w:delText>1</w:delText>
            </w:r>
            <w:r w:rsidDel="009300BD">
              <w:rPr>
                <w:rFonts w:hint="eastAsia"/>
              </w:rPr>
              <w:delText>、</w:delText>
            </w:r>
          </w:del>
          <w:r>
            <w:rPr>
              <w:rFonts w:hint="eastAsia"/>
            </w:rPr>
            <w:t>电压参数传递单位修复为</w:t>
          </w:r>
          <w:r>
            <w:rPr>
              <w:rFonts w:hint="eastAsia"/>
            </w:rPr>
            <w:t>0.001V</w:t>
          </w:r>
        </w:p>
        <w:p w:rsidR="009300BD" w:rsidRDefault="009300BD" w:rsidP="009300BD">
          <w:pPr>
            <w:spacing w:line="276" w:lineRule="auto"/>
            <w:rPr>
              <w:ins w:id="9" w:author="薛腾辉" w:date="2017-11-08T12:44:00Z"/>
            </w:rPr>
            <w:pPrChange w:id="10" w:author="薛腾辉" w:date="2017-11-08T12:44:00Z">
              <w:pPr>
                <w:spacing w:line="276" w:lineRule="auto"/>
              </w:pPr>
            </w:pPrChange>
          </w:pPr>
        </w:p>
        <w:p w:rsidR="009300BD" w:rsidRDefault="009300BD" w:rsidP="009300BD">
          <w:pPr>
            <w:spacing w:line="276" w:lineRule="auto"/>
            <w:rPr>
              <w:ins w:id="11" w:author="薛腾辉" w:date="2017-11-08T12:45:00Z"/>
            </w:rPr>
            <w:pPrChange w:id="12" w:author="薛腾辉" w:date="2017-11-08T12:44:00Z">
              <w:pPr>
                <w:spacing w:line="276" w:lineRule="auto"/>
              </w:pPr>
            </w:pPrChange>
          </w:pPr>
          <w:ins w:id="13" w:author="薛腾辉" w:date="2017-11-08T12:44:00Z">
            <w:r>
              <w:rPr>
                <w:rFonts w:hint="eastAsia"/>
              </w:rPr>
              <w:t>V</w:t>
            </w:r>
            <w:r>
              <w:t xml:space="preserve">1.0.5 </w:t>
            </w:r>
            <w:r>
              <w:rPr>
                <w:rFonts w:hint="eastAsia"/>
              </w:rPr>
              <w:t>添加上传</w:t>
            </w:r>
          </w:ins>
          <w:ins w:id="14" w:author="薛腾辉" w:date="2017-11-08T12:45:00Z">
            <w:r>
              <w:rPr>
                <w:rFonts w:hint="eastAsia"/>
              </w:rPr>
              <w:t>数据</w:t>
            </w:r>
          </w:ins>
        </w:p>
        <w:p w:rsidR="006737EB" w:rsidRDefault="009300BD" w:rsidP="009300BD">
          <w:pPr>
            <w:spacing w:line="276" w:lineRule="auto"/>
            <w:pPrChange w:id="15" w:author="薛腾辉" w:date="2017-11-08T12:44:00Z">
              <w:pPr>
                <w:spacing w:line="276" w:lineRule="auto"/>
              </w:pPr>
            </w:pPrChange>
          </w:pPr>
          <w:ins w:id="16" w:author="薛腾辉" w:date="2017-11-08T12:45:00Z">
            <w:r>
              <w:t>1</w:t>
            </w:r>
            <w:r>
              <w:rPr>
                <w:rFonts w:hint="eastAsia"/>
              </w:rPr>
              <w:t>、添加流量数据上传</w:t>
            </w:r>
          </w:ins>
        </w:p>
      </w:sdtContent>
    </w:sdt>
    <w:p w:rsidR="006737EB" w:rsidRDefault="006737EB" w:rsidP="00517E2E">
      <w:pPr>
        <w:spacing w:line="276" w:lineRule="auto"/>
      </w:pPr>
      <w:r>
        <w:br w:type="page"/>
      </w:r>
    </w:p>
    <w:sdt>
      <w:sdtPr>
        <w:alias w:val="目录"/>
        <w:tag w:val="目录"/>
        <w:id w:val="-57788259"/>
        <w:docPartList>
          <w:docPartGallery w:val="Quick Parts"/>
        </w:docPartList>
      </w:sdtPr>
      <w:sdtEndPr/>
      <w:sdtContent>
        <w:p w:rsidR="006737EB" w:rsidRDefault="003F230D" w:rsidP="006737EB">
          <w:pPr>
            <w:spacing w:line="276" w:lineRule="auto"/>
          </w:pPr>
          <w:fldSimple w:instr=" TOC \o &quot;1-3&quot; \h \z \u ">
            <w:r w:rsidR="006737EB" w:rsidRPr="006737EB">
              <w:rPr>
                <w:rFonts w:hint="eastAsia"/>
                <w:b/>
                <w:bCs/>
                <w:noProof/>
              </w:rPr>
              <w:t>未找到目录项。</w:t>
            </w:r>
          </w:fldSimple>
        </w:p>
      </w:sdtContent>
    </w:sdt>
    <w:p w:rsidR="006737EB" w:rsidRDefault="006737EB" w:rsidP="006737EB">
      <w:pPr>
        <w:pStyle w:val="ad"/>
        <w:spacing w:line="276" w:lineRule="auto"/>
        <w:ind w:left="1260"/>
      </w:pPr>
    </w:p>
    <w:p w:rsidR="006737EB" w:rsidRDefault="006737EB" w:rsidP="006737EB">
      <w:pPr>
        <w:pStyle w:val="ad"/>
        <w:spacing w:line="276" w:lineRule="auto"/>
        <w:ind w:left="1260"/>
        <w:sectPr w:rsidR="006737EB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737EB" w:rsidRPr="002F09DA" w:rsidRDefault="009C4D98" w:rsidP="009C4D98">
      <w:pPr>
        <w:pStyle w:val="ad"/>
        <w:numPr>
          <w:ilvl w:val="0"/>
          <w:numId w:val="1"/>
        </w:numPr>
        <w:spacing w:line="276" w:lineRule="auto"/>
        <w:ind w:firstLineChars="0"/>
        <w:rPr>
          <w:b/>
          <w:sz w:val="28"/>
        </w:rPr>
      </w:pPr>
      <w:r w:rsidRPr="002F09DA">
        <w:rPr>
          <w:b/>
          <w:sz w:val="28"/>
        </w:rPr>
        <w:lastRenderedPageBreak/>
        <w:t>服务器功能概述</w:t>
      </w:r>
    </w:p>
    <w:p w:rsidR="009C4D98" w:rsidRDefault="009C4D98" w:rsidP="009C4D98">
      <w:pPr>
        <w:pStyle w:val="ad"/>
        <w:numPr>
          <w:ilvl w:val="1"/>
          <w:numId w:val="1"/>
        </w:numPr>
        <w:spacing w:line="276" w:lineRule="auto"/>
        <w:ind w:firstLineChars="0"/>
      </w:pPr>
      <w:r>
        <w:t>通过地图显示各个</w:t>
      </w:r>
      <w:r>
        <w:rPr>
          <w:rFonts w:hint="eastAsia"/>
        </w:rPr>
        <w:t>GTU(</w:t>
      </w:r>
      <w:r>
        <w:rPr>
          <w:rFonts w:hint="eastAsia"/>
        </w:rPr>
        <w:t>远程压力采集系统</w:t>
      </w:r>
      <w:r>
        <w:rPr>
          <w:rFonts w:hint="eastAsia"/>
        </w:rPr>
        <w:t>)</w:t>
      </w:r>
      <w:r>
        <w:rPr>
          <w:rFonts w:hint="eastAsia"/>
        </w:rPr>
        <w:t>的所在</w:t>
      </w:r>
      <w:r>
        <w:t>地点</w:t>
      </w:r>
    </w:p>
    <w:p w:rsidR="009C4D98" w:rsidRDefault="009C4D98" w:rsidP="009C4D98">
      <w:pPr>
        <w:pStyle w:val="ad"/>
        <w:numPr>
          <w:ilvl w:val="1"/>
          <w:numId w:val="1"/>
        </w:numPr>
        <w:spacing w:line="276" w:lineRule="auto"/>
        <w:ind w:firstLineChars="0"/>
      </w:pPr>
      <w:r>
        <w:t>实时显示各</w:t>
      </w:r>
      <w:r>
        <w:rPr>
          <w:rFonts w:hint="eastAsia"/>
        </w:rPr>
        <w:t>GTU</w:t>
      </w:r>
      <w:r>
        <w:rPr>
          <w:rFonts w:hint="eastAsia"/>
        </w:rPr>
        <w:t>重要参数</w:t>
      </w:r>
    </w:p>
    <w:p w:rsidR="009C4D98" w:rsidRDefault="009C4D98" w:rsidP="009C4D98">
      <w:pPr>
        <w:pStyle w:val="ad"/>
        <w:numPr>
          <w:ilvl w:val="1"/>
          <w:numId w:val="1"/>
        </w:numPr>
        <w:spacing w:line="276" w:lineRule="auto"/>
        <w:ind w:firstLineChars="0"/>
      </w:pPr>
      <w:r>
        <w:rPr>
          <w:rFonts w:hint="eastAsia"/>
        </w:rPr>
        <w:t>记录</w:t>
      </w:r>
      <w:r>
        <w:rPr>
          <w:rFonts w:hint="eastAsia"/>
        </w:rPr>
        <w:t>GTU</w:t>
      </w:r>
      <w:r>
        <w:rPr>
          <w:rFonts w:hint="eastAsia"/>
        </w:rPr>
        <w:t>采集参数，并能通过页面查询</w:t>
      </w:r>
      <w:r w:rsidR="00D27FE9">
        <w:rPr>
          <w:rFonts w:hint="eastAsia"/>
        </w:rPr>
        <w:t>，可以导出</w:t>
      </w:r>
      <w:r w:rsidR="00645338">
        <w:rPr>
          <w:rFonts w:hint="eastAsia"/>
        </w:rPr>
        <w:t>，可以清空数据库</w:t>
      </w:r>
      <w:r w:rsidR="002F09DA">
        <w:rPr>
          <w:rFonts w:hint="eastAsia"/>
        </w:rPr>
        <w:t>(</w:t>
      </w:r>
      <w:r w:rsidR="002F09DA">
        <w:rPr>
          <w:rFonts w:hint="eastAsia"/>
        </w:rPr>
        <w:t>管理界面清空</w:t>
      </w:r>
      <w:r w:rsidR="002F09DA">
        <w:rPr>
          <w:rFonts w:hint="eastAsia"/>
        </w:rPr>
        <w:t>)</w:t>
      </w:r>
    </w:p>
    <w:p w:rsidR="009C4D98" w:rsidRDefault="009C4D98" w:rsidP="009C4D98">
      <w:pPr>
        <w:pStyle w:val="ad"/>
        <w:numPr>
          <w:ilvl w:val="1"/>
          <w:numId w:val="1"/>
        </w:numPr>
        <w:spacing w:line="276" w:lineRule="auto"/>
        <w:ind w:firstLineChars="0"/>
      </w:pPr>
      <w:r>
        <w:rPr>
          <w:rFonts w:hint="eastAsia"/>
        </w:rPr>
        <w:t>记录</w:t>
      </w:r>
      <w:r>
        <w:rPr>
          <w:rFonts w:hint="eastAsia"/>
        </w:rPr>
        <w:t>GTU</w:t>
      </w:r>
      <w:r>
        <w:rPr>
          <w:rFonts w:hint="eastAsia"/>
        </w:rPr>
        <w:t>上传的相关事件，并能通过页面查询</w:t>
      </w:r>
      <w:r w:rsidR="00D27FE9">
        <w:rPr>
          <w:rFonts w:hint="eastAsia"/>
        </w:rPr>
        <w:t>，可以导出</w:t>
      </w:r>
      <w:r w:rsidR="00645338">
        <w:rPr>
          <w:rFonts w:hint="eastAsia"/>
        </w:rPr>
        <w:t>，可以清空数据库</w:t>
      </w:r>
    </w:p>
    <w:p w:rsidR="009C4D98" w:rsidRDefault="00D27FE9" w:rsidP="009C4D98">
      <w:pPr>
        <w:pStyle w:val="ad"/>
        <w:numPr>
          <w:ilvl w:val="1"/>
          <w:numId w:val="1"/>
        </w:numPr>
        <w:spacing w:line="276" w:lineRule="auto"/>
        <w:ind w:firstLineChars="0"/>
      </w:pPr>
      <w:r>
        <w:t>可以通过页面配置相关参数：包括服务器计算参数和下发</w:t>
      </w:r>
      <w:r>
        <w:rPr>
          <w:rFonts w:hint="eastAsia"/>
        </w:rPr>
        <w:t>GTU</w:t>
      </w:r>
      <w:r>
        <w:rPr>
          <w:rFonts w:hint="eastAsia"/>
        </w:rPr>
        <w:t>参数</w:t>
      </w:r>
      <w:r w:rsidR="00645338">
        <w:rPr>
          <w:rFonts w:hint="eastAsia"/>
        </w:rPr>
        <w:t>（两种参数配置页面分开）</w:t>
      </w:r>
    </w:p>
    <w:p w:rsidR="00D27FE9" w:rsidRDefault="00D27FE9" w:rsidP="009C4D98">
      <w:pPr>
        <w:pStyle w:val="ad"/>
        <w:numPr>
          <w:ilvl w:val="1"/>
          <w:numId w:val="1"/>
        </w:numPr>
        <w:spacing w:line="276" w:lineRule="auto"/>
        <w:ind w:firstLineChars="0"/>
      </w:pPr>
      <w:r>
        <w:t>可以配置短信报警号码</w:t>
      </w:r>
    </w:p>
    <w:p w:rsidR="00D27FE9" w:rsidRDefault="00D27FE9" w:rsidP="009C4D98">
      <w:pPr>
        <w:pStyle w:val="ad"/>
        <w:numPr>
          <w:ilvl w:val="1"/>
          <w:numId w:val="1"/>
        </w:numPr>
        <w:spacing w:line="276" w:lineRule="auto"/>
        <w:ind w:firstLineChars="0"/>
      </w:pPr>
      <w:r>
        <w:t>专用后台页面可以配置</w:t>
      </w:r>
      <w:r>
        <w:rPr>
          <w:rFonts w:hint="eastAsia"/>
        </w:rPr>
        <w:t>GTU</w:t>
      </w:r>
      <w:r>
        <w:rPr>
          <w:rFonts w:hint="eastAsia"/>
        </w:rPr>
        <w:t>的位置、</w:t>
      </w:r>
      <w:r>
        <w:rPr>
          <w:rFonts w:hint="eastAsia"/>
        </w:rPr>
        <w:t>ID</w:t>
      </w:r>
      <w:r>
        <w:rPr>
          <w:rFonts w:hint="eastAsia"/>
        </w:rPr>
        <w:t>、等信息</w:t>
      </w:r>
    </w:p>
    <w:p w:rsidR="00D27FE9" w:rsidRDefault="00D27FE9" w:rsidP="00D27FE9">
      <w:pPr>
        <w:pStyle w:val="ad"/>
        <w:numPr>
          <w:ilvl w:val="1"/>
          <w:numId w:val="1"/>
        </w:numPr>
        <w:spacing w:line="276" w:lineRule="auto"/>
        <w:ind w:firstLineChars="0"/>
      </w:pPr>
      <w:r>
        <w:rPr>
          <w:rFonts w:hint="eastAsia"/>
        </w:rPr>
        <w:t>专用后台页面可以配置用户相关参数，可以给不同用户分配不同的</w:t>
      </w:r>
      <w:r>
        <w:rPr>
          <w:rFonts w:hint="eastAsia"/>
        </w:rPr>
        <w:t>GTU</w:t>
      </w:r>
      <w:r>
        <w:rPr>
          <w:rFonts w:hint="eastAsia"/>
        </w:rPr>
        <w:t>权限</w:t>
      </w:r>
    </w:p>
    <w:p w:rsidR="00B32380" w:rsidRPr="000B14F9" w:rsidRDefault="00D27FE9" w:rsidP="00B32380">
      <w:pPr>
        <w:pStyle w:val="ad"/>
        <w:numPr>
          <w:ilvl w:val="0"/>
          <w:numId w:val="1"/>
        </w:numPr>
        <w:spacing w:line="276" w:lineRule="auto"/>
        <w:ind w:firstLineChars="0"/>
        <w:rPr>
          <w:b/>
          <w:i/>
          <w:sz w:val="28"/>
        </w:rPr>
      </w:pPr>
      <w:r w:rsidRPr="002F09DA">
        <w:rPr>
          <w:b/>
          <w:sz w:val="28"/>
        </w:rPr>
        <w:t>显示参数</w:t>
      </w:r>
      <w:r w:rsidR="00645338" w:rsidRPr="002F09DA">
        <w:rPr>
          <w:b/>
          <w:sz w:val="28"/>
        </w:rPr>
        <w:t>、配置参数</w:t>
      </w:r>
    </w:p>
    <w:p w:rsidR="00B32380" w:rsidRDefault="007B77F7" w:rsidP="000B14F9">
      <w:pPr>
        <w:spacing w:line="276" w:lineRule="auto"/>
        <w:rPr>
          <w:sz w:val="22"/>
        </w:rPr>
      </w:pPr>
      <w:r w:rsidRPr="000B14F9">
        <w:rPr>
          <w:rFonts w:hint="eastAsia"/>
          <w:sz w:val="22"/>
        </w:rPr>
        <w:t>GTU</w:t>
      </w:r>
      <w:r w:rsidRPr="000B14F9">
        <w:rPr>
          <w:rFonts w:hint="eastAsia"/>
          <w:sz w:val="22"/>
        </w:rPr>
        <w:t>数据来源分为两种</w:t>
      </w:r>
      <w:r>
        <w:rPr>
          <w:rFonts w:hint="eastAsia"/>
          <w:sz w:val="22"/>
        </w:rPr>
        <w:t>：一种为通过</w:t>
      </w:r>
      <w:r>
        <w:rPr>
          <w:rFonts w:hint="eastAsia"/>
          <w:sz w:val="22"/>
        </w:rPr>
        <w:t>GPRS</w:t>
      </w:r>
      <w:r>
        <w:rPr>
          <w:rFonts w:hint="eastAsia"/>
          <w:sz w:val="22"/>
        </w:rPr>
        <w:t>自动给水主机采集两路</w:t>
      </w:r>
      <w:r>
        <w:rPr>
          <w:rFonts w:hint="eastAsia"/>
          <w:sz w:val="22"/>
        </w:rPr>
        <w:t>4-20mA</w:t>
      </w:r>
      <w:r>
        <w:rPr>
          <w:rFonts w:hint="eastAsia"/>
          <w:sz w:val="22"/>
        </w:rPr>
        <w:t>模拟量；另一种为</w:t>
      </w:r>
      <w:r>
        <w:rPr>
          <w:rFonts w:hint="eastAsia"/>
          <w:sz w:val="22"/>
        </w:rPr>
        <w:t>GTU</w:t>
      </w:r>
      <w:r>
        <w:rPr>
          <w:rFonts w:hint="eastAsia"/>
          <w:sz w:val="22"/>
        </w:rPr>
        <w:t>专门设备</w:t>
      </w:r>
      <w:r w:rsidR="00250492">
        <w:rPr>
          <w:rFonts w:hint="eastAsia"/>
          <w:sz w:val="22"/>
        </w:rPr>
        <w:t>，服务器显示可分为两种情况。</w:t>
      </w:r>
    </w:p>
    <w:p w:rsidR="007B77F7" w:rsidRDefault="007B77F7" w:rsidP="000B14F9">
      <w:pPr>
        <w:spacing w:line="276" w:lineRule="auto"/>
        <w:rPr>
          <w:sz w:val="22"/>
        </w:rPr>
      </w:pPr>
      <w:r>
        <w:rPr>
          <w:rFonts w:hint="eastAsia"/>
          <w:sz w:val="22"/>
        </w:rPr>
        <w:t>第一种由主机获取的方式，只定时进行</w:t>
      </w:r>
      <w:r>
        <w:rPr>
          <w:rFonts w:hint="eastAsia"/>
          <w:sz w:val="22"/>
        </w:rPr>
        <w:t>4-20mA</w:t>
      </w:r>
      <w:r>
        <w:rPr>
          <w:rFonts w:hint="eastAsia"/>
          <w:sz w:val="22"/>
        </w:rPr>
        <w:t>模拟量上传，没有其余功能。</w:t>
      </w:r>
    </w:p>
    <w:p w:rsidR="007B77F7" w:rsidRPr="000B14F9" w:rsidRDefault="007B77F7" w:rsidP="000B14F9">
      <w:pPr>
        <w:spacing w:line="276" w:lineRule="auto"/>
        <w:rPr>
          <w:sz w:val="22"/>
        </w:rPr>
      </w:pPr>
      <w:r>
        <w:rPr>
          <w:rFonts w:hint="eastAsia"/>
          <w:sz w:val="22"/>
        </w:rPr>
        <w:t>以下，主要说明第二种专门设备功能：</w:t>
      </w:r>
    </w:p>
    <w:p w:rsidR="00D27FE9" w:rsidRDefault="00D27FE9" w:rsidP="00D27FE9">
      <w:pPr>
        <w:pStyle w:val="ad"/>
        <w:numPr>
          <w:ilvl w:val="1"/>
          <w:numId w:val="1"/>
        </w:numPr>
        <w:spacing w:line="276" w:lineRule="auto"/>
        <w:ind w:firstLineChars="0"/>
      </w:pPr>
      <w:r>
        <w:rPr>
          <w:rFonts w:hint="eastAsia"/>
        </w:rPr>
        <w:t>上传量采用统一标准，具体解析由服务器进行</w:t>
      </w:r>
      <w:r w:rsidR="00645338">
        <w:rPr>
          <w:rFonts w:hint="eastAsia"/>
        </w:rPr>
        <w:t>，主显示参数</w:t>
      </w:r>
      <w:r w:rsidR="00013BBB">
        <w:rPr>
          <w:rFonts w:hint="eastAsia"/>
        </w:rPr>
        <w:t>:</w:t>
      </w:r>
    </w:p>
    <w:p w:rsidR="00D27FE9" w:rsidRDefault="00D27FE9" w:rsidP="00D27FE9">
      <w:pPr>
        <w:pStyle w:val="ad"/>
        <w:spacing w:line="276" w:lineRule="auto"/>
        <w:ind w:left="420" w:firstLineChars="0" w:firstLine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传内容</w:t>
      </w:r>
      <w:proofErr w:type="gramEnd"/>
      <w:r>
        <w:rPr>
          <w:rFonts w:hint="eastAsia"/>
        </w:rPr>
        <w:t>包含：</w:t>
      </w:r>
      <w:r>
        <w:rPr>
          <w:rFonts w:hint="eastAsia"/>
        </w:rPr>
        <w:t>1</w:t>
      </w:r>
      <w:r>
        <w:rPr>
          <w:rFonts w:hint="eastAsia"/>
        </w:rPr>
        <w:t>、两路</w:t>
      </w:r>
      <w:r>
        <w:rPr>
          <w:rFonts w:hint="eastAsia"/>
        </w:rPr>
        <w:t>4-20mA</w:t>
      </w:r>
      <w:r>
        <w:rPr>
          <w:rFonts w:hint="eastAsia"/>
        </w:rPr>
        <w:t>模拟量采集电流值；</w:t>
      </w:r>
      <w:r>
        <w:rPr>
          <w:rFonts w:hint="eastAsia"/>
        </w:rPr>
        <w:t>2</w:t>
      </w:r>
      <w:r>
        <w:rPr>
          <w:rFonts w:hint="eastAsia"/>
        </w:rPr>
        <w:t>、两路</w:t>
      </w:r>
      <w:r w:rsidR="00645338">
        <w:rPr>
          <w:rFonts w:hint="eastAsia"/>
        </w:rPr>
        <w:t>开关量采集（开关状态，）；</w:t>
      </w:r>
      <w:r w:rsidR="00645338">
        <w:rPr>
          <w:rFonts w:hint="eastAsia"/>
        </w:rPr>
        <w:t>3</w:t>
      </w:r>
      <w:r w:rsidR="00645338">
        <w:rPr>
          <w:rFonts w:hint="eastAsia"/>
        </w:rPr>
        <w:t>、两路开关输出（输出状态，）</w:t>
      </w:r>
      <w:r w:rsidR="00645338">
        <w:rPr>
          <w:rFonts w:hint="eastAsia"/>
        </w:rPr>
        <w:t>;4</w:t>
      </w:r>
      <w:r w:rsidR="00645338">
        <w:rPr>
          <w:rFonts w:hint="eastAsia"/>
        </w:rPr>
        <w:t>、电源电压</w:t>
      </w:r>
      <w:r w:rsidR="00645338">
        <w:rPr>
          <w:rFonts w:hint="eastAsia"/>
        </w:rPr>
        <w:t>(</w:t>
      </w:r>
      <w:r w:rsidR="00645338">
        <w:rPr>
          <w:rFonts w:hint="eastAsia"/>
        </w:rPr>
        <w:t>稳压电源和太阳能供电共用</w:t>
      </w:r>
      <w:r w:rsidR="00645338">
        <w:rPr>
          <w:rFonts w:hint="eastAsia"/>
        </w:rPr>
        <w:t>)</w:t>
      </w:r>
      <w:r w:rsidR="009D1A53">
        <w:rPr>
          <w:rFonts w:hint="eastAsia"/>
        </w:rPr>
        <w:t>，</w:t>
      </w:r>
      <w:r w:rsidR="00645338">
        <w:rPr>
          <w:rFonts w:hint="eastAsia"/>
        </w:rPr>
        <w:t>；</w:t>
      </w:r>
    </w:p>
    <w:p w:rsidR="00645338" w:rsidRDefault="00645338" w:rsidP="00645338">
      <w:pPr>
        <w:pStyle w:val="ad"/>
        <w:numPr>
          <w:ilvl w:val="1"/>
          <w:numId w:val="1"/>
        </w:numPr>
        <w:spacing w:line="276" w:lineRule="auto"/>
        <w:ind w:firstLineChars="0"/>
      </w:pPr>
      <w:r>
        <w:t>服务器计算、显示相关配置参数</w:t>
      </w:r>
    </w:p>
    <w:p w:rsidR="00645338" w:rsidRDefault="00645338" w:rsidP="00645338">
      <w:pPr>
        <w:pStyle w:val="ad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模拟量相关：可以配置两路模拟</w:t>
      </w:r>
      <w:proofErr w:type="gramStart"/>
      <w:r>
        <w:rPr>
          <w:rFonts w:hint="eastAsia"/>
        </w:rPr>
        <w:t>量显示</w:t>
      </w:r>
      <w:proofErr w:type="gramEnd"/>
      <w:r>
        <w:rPr>
          <w:rFonts w:hint="eastAsia"/>
        </w:rPr>
        <w:t>的名称、单位；可以配置模拟量的解算参数，即每路模拟量的上下限；可以配置每路模拟量报警的上下限；</w:t>
      </w:r>
    </w:p>
    <w:p w:rsidR="000B14F9" w:rsidRDefault="000B14F9" w:rsidP="000B14F9">
      <w:pPr>
        <w:pStyle w:val="ad"/>
        <w:spacing w:line="276" w:lineRule="auto"/>
        <w:ind w:left="1200" w:firstLineChars="0" w:firstLine="0"/>
      </w:pPr>
      <w:r>
        <w:rPr>
          <w:rFonts w:hint="eastAsia"/>
        </w:rPr>
        <w:t>模拟量采集使用</w:t>
      </w:r>
      <w:r>
        <w:rPr>
          <w:rFonts w:hint="eastAsia"/>
        </w:rPr>
        <w:t>4-20mA</w:t>
      </w:r>
      <w:r>
        <w:rPr>
          <w:rFonts w:hint="eastAsia"/>
        </w:rPr>
        <w:t>采集，</w:t>
      </w:r>
      <w:r>
        <w:rPr>
          <w:rFonts w:hint="eastAsia"/>
        </w:rPr>
        <w:t>4mA</w:t>
      </w:r>
      <w:r>
        <w:rPr>
          <w:rFonts w:hint="eastAsia"/>
        </w:rPr>
        <w:t>电流对应下限，</w:t>
      </w:r>
      <w:r>
        <w:rPr>
          <w:rFonts w:hint="eastAsia"/>
        </w:rPr>
        <w:t>20mA</w:t>
      </w:r>
      <w:r>
        <w:rPr>
          <w:rFonts w:hint="eastAsia"/>
        </w:rPr>
        <w:t>电流对应上限，成线性关系，如电流小于</w:t>
      </w:r>
      <w:r>
        <w:rPr>
          <w:rFonts w:hint="eastAsia"/>
        </w:rPr>
        <w:t>4mA</w:t>
      </w:r>
      <w:r>
        <w:rPr>
          <w:rFonts w:hint="eastAsia"/>
        </w:rPr>
        <w:t>按照下限值显示，如电流大于</w:t>
      </w:r>
      <w:r>
        <w:rPr>
          <w:rFonts w:hint="eastAsia"/>
        </w:rPr>
        <w:t>20mA</w:t>
      </w:r>
      <w:r>
        <w:rPr>
          <w:rFonts w:hint="eastAsia"/>
        </w:rPr>
        <w:t>按照上限值显示。</w:t>
      </w:r>
    </w:p>
    <w:p w:rsidR="00645338" w:rsidRDefault="00645338" w:rsidP="00645338">
      <w:pPr>
        <w:pStyle w:val="ad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开关量采集显示：可以配置开关量采集显示的名称，可以选择开关</w:t>
      </w:r>
      <w:proofErr w:type="gramStart"/>
      <w:r>
        <w:rPr>
          <w:rFonts w:hint="eastAsia"/>
        </w:rPr>
        <w:t>量显示</w:t>
      </w:r>
      <w:proofErr w:type="gramEnd"/>
      <w:r>
        <w:rPr>
          <w:rFonts w:hint="eastAsia"/>
        </w:rPr>
        <w:t>内容：开</w:t>
      </w:r>
      <w:r>
        <w:rPr>
          <w:rFonts w:hint="eastAsia"/>
        </w:rPr>
        <w:t>/</w:t>
      </w:r>
      <w:r>
        <w:rPr>
          <w:rFonts w:hint="eastAsia"/>
        </w:rPr>
        <w:t>关</w:t>
      </w:r>
      <w:r w:rsidR="000B14F9">
        <w:rPr>
          <w:rFonts w:hint="eastAsia"/>
        </w:rPr>
        <w:t>。例如：开关量采集显示名称：门禁状态。</w:t>
      </w:r>
    </w:p>
    <w:p w:rsidR="008B6912" w:rsidRDefault="00645338" w:rsidP="00013BBB">
      <w:pPr>
        <w:pStyle w:val="ad"/>
        <w:numPr>
          <w:ilvl w:val="2"/>
          <w:numId w:val="1"/>
        </w:numPr>
        <w:spacing w:line="276" w:lineRule="auto"/>
        <w:ind w:firstLineChars="0"/>
      </w:pPr>
      <w:r>
        <w:t>两路开关输出：可以配置开关输出显示名称，可以配置开关输出显示内容：开</w:t>
      </w:r>
      <w:r>
        <w:rPr>
          <w:rFonts w:hint="eastAsia"/>
        </w:rPr>
        <w:t>/</w:t>
      </w:r>
      <w:r>
        <w:rPr>
          <w:rFonts w:hint="eastAsia"/>
        </w:rPr>
        <w:t>关</w:t>
      </w:r>
      <w:r>
        <w:rPr>
          <w:rFonts w:hint="eastAsia"/>
        </w:rPr>
        <w:t xml:space="preserve"> </w:t>
      </w:r>
      <w:r w:rsidR="000B14F9">
        <w:rPr>
          <w:rFonts w:hint="eastAsia"/>
        </w:rPr>
        <w:t>.</w:t>
      </w:r>
      <w:r w:rsidR="000B14F9">
        <w:rPr>
          <w:rFonts w:hint="eastAsia"/>
        </w:rPr>
        <w:t>例如：开关量输出显示名称：水泵开关。</w:t>
      </w:r>
    </w:p>
    <w:p w:rsidR="008B6912" w:rsidRDefault="008B6912" w:rsidP="000B14F9">
      <w:pPr>
        <w:pStyle w:val="ad"/>
        <w:numPr>
          <w:ilvl w:val="1"/>
          <w:numId w:val="1"/>
        </w:numPr>
        <w:spacing w:line="276" w:lineRule="auto"/>
        <w:ind w:firstLineChars="0" w:firstLine="0"/>
      </w:pPr>
      <w:r>
        <w:t>下发</w:t>
      </w:r>
      <w:r>
        <w:rPr>
          <w:rFonts w:hint="eastAsia"/>
        </w:rPr>
        <w:t>GTU</w:t>
      </w:r>
      <w:r>
        <w:rPr>
          <w:rFonts w:hint="eastAsia"/>
        </w:rPr>
        <w:t>参数：</w:t>
      </w:r>
      <w:r w:rsidR="009D1A53" w:rsidDel="009D1A53">
        <w:rPr>
          <w:rFonts w:hint="eastAsia"/>
        </w:rPr>
        <w:t xml:space="preserve"> </w:t>
      </w:r>
      <w:r w:rsidR="000B14F9">
        <w:rPr>
          <w:rFonts w:hint="eastAsia"/>
        </w:rPr>
        <w:t>1</w:t>
      </w:r>
      <w:r w:rsidR="002F0EA1">
        <w:rPr>
          <w:rFonts w:hint="eastAsia"/>
        </w:rPr>
        <w:t>、模拟量报警上下限对应的电流上下限；</w:t>
      </w:r>
      <w:r w:rsidR="000B14F9">
        <w:rPr>
          <w:rFonts w:hint="eastAsia"/>
        </w:rPr>
        <w:t>2</w:t>
      </w:r>
      <w:r w:rsidR="002F0EA1">
        <w:rPr>
          <w:rFonts w:hint="eastAsia"/>
        </w:rPr>
        <w:t>、每路开关量输出自动控制参数：模拟量</w:t>
      </w:r>
      <w:r w:rsidR="002F0EA1">
        <w:rPr>
          <w:rFonts w:hint="eastAsia"/>
        </w:rPr>
        <w:t>1|</w:t>
      </w:r>
      <w:r w:rsidR="002F0EA1">
        <w:rPr>
          <w:rFonts w:hint="eastAsia"/>
        </w:rPr>
        <w:t>模拟量</w:t>
      </w:r>
      <w:r w:rsidR="002F0EA1">
        <w:rPr>
          <w:rFonts w:hint="eastAsia"/>
        </w:rPr>
        <w:t>2|</w:t>
      </w:r>
      <w:r w:rsidR="002F0EA1">
        <w:rPr>
          <w:rFonts w:hint="eastAsia"/>
        </w:rPr>
        <w:t>开关量输入</w:t>
      </w:r>
      <w:r w:rsidR="002F0EA1">
        <w:rPr>
          <w:rFonts w:hint="eastAsia"/>
        </w:rPr>
        <w:t>1|</w:t>
      </w:r>
      <w:r w:rsidR="002F0EA1">
        <w:rPr>
          <w:rFonts w:hint="eastAsia"/>
        </w:rPr>
        <w:t>开关量输入</w:t>
      </w:r>
      <w:r w:rsidR="002F0EA1">
        <w:rPr>
          <w:rFonts w:hint="eastAsia"/>
        </w:rPr>
        <w:t>2</w:t>
      </w:r>
      <w:r w:rsidR="009D008A">
        <w:rPr>
          <w:rFonts w:hint="eastAsia"/>
        </w:rPr>
        <w:t>,</w:t>
      </w:r>
      <w:r w:rsidR="009D008A">
        <w:rPr>
          <w:rFonts w:hint="eastAsia"/>
        </w:rPr>
        <w:t>且包含正反馈，负反馈</w:t>
      </w:r>
      <w:r w:rsidR="002F0EA1">
        <w:rPr>
          <w:rFonts w:hint="eastAsia"/>
        </w:rPr>
        <w:t>；</w:t>
      </w:r>
      <w:r w:rsidR="000B14F9">
        <w:rPr>
          <w:rFonts w:hint="eastAsia"/>
        </w:rPr>
        <w:t>3</w:t>
      </w:r>
      <w:r w:rsidR="007A78B9" w:rsidRPr="000B14F9">
        <w:rPr>
          <w:rFonts w:hint="eastAsia"/>
        </w:rPr>
        <w:t>、两路</w:t>
      </w:r>
      <w:r w:rsidR="00250492" w:rsidRPr="000B14F9">
        <w:rPr>
          <w:rFonts w:hint="eastAsia"/>
        </w:rPr>
        <w:t>4-20mA</w:t>
      </w:r>
      <w:r w:rsidR="000B14F9" w:rsidRPr="000B14F9">
        <w:rPr>
          <w:rFonts w:hint="eastAsia"/>
        </w:rPr>
        <w:t>采集报警</w:t>
      </w:r>
      <w:r w:rsidR="007A78B9" w:rsidRPr="000B14F9">
        <w:rPr>
          <w:rFonts w:hint="eastAsia"/>
        </w:rPr>
        <w:t>是否启用</w:t>
      </w:r>
      <w:r w:rsidR="007A78B9">
        <w:rPr>
          <w:rFonts w:hint="eastAsia"/>
        </w:rPr>
        <w:t>；</w:t>
      </w:r>
      <w:r w:rsidR="000B14F9">
        <w:rPr>
          <w:rFonts w:hint="eastAsia"/>
        </w:rPr>
        <w:t>4</w:t>
      </w:r>
      <w:r w:rsidR="007A78B9">
        <w:rPr>
          <w:rFonts w:hint="eastAsia"/>
        </w:rPr>
        <w:t>、两路开关量采集是否启用</w:t>
      </w:r>
      <w:r w:rsidR="002F0EA1">
        <w:rPr>
          <w:rFonts w:hint="eastAsia"/>
        </w:rPr>
        <w:t>。</w:t>
      </w:r>
    </w:p>
    <w:p w:rsidR="00B32380" w:rsidRDefault="00B32380" w:rsidP="008B6912">
      <w:pPr>
        <w:pStyle w:val="ad"/>
        <w:numPr>
          <w:ilvl w:val="1"/>
          <w:numId w:val="1"/>
        </w:numPr>
        <w:spacing w:line="276" w:lineRule="auto"/>
        <w:ind w:firstLineChars="0"/>
      </w:pPr>
      <w:r>
        <w:rPr>
          <w:rFonts w:hint="eastAsia"/>
        </w:rPr>
        <w:t>远程遥控：开关量输出状态：通</w:t>
      </w:r>
      <w:r>
        <w:rPr>
          <w:rFonts w:hint="eastAsia"/>
        </w:rPr>
        <w:t>/</w:t>
      </w:r>
      <w:r>
        <w:rPr>
          <w:rFonts w:hint="eastAsia"/>
        </w:rPr>
        <w:t>断。</w:t>
      </w:r>
    </w:p>
    <w:p w:rsidR="006F0297" w:rsidRDefault="006F0297" w:rsidP="008B6912">
      <w:pPr>
        <w:pStyle w:val="ad"/>
        <w:numPr>
          <w:ilvl w:val="1"/>
          <w:numId w:val="1"/>
        </w:numPr>
        <w:spacing w:line="276" w:lineRule="auto"/>
        <w:ind w:firstLineChars="0"/>
      </w:pPr>
      <w:r>
        <w:t>远程报警号码配置：最多可配置</w:t>
      </w:r>
      <w:r>
        <w:rPr>
          <w:rFonts w:hint="eastAsia"/>
        </w:rPr>
        <w:t>5</w:t>
      </w:r>
      <w:r>
        <w:rPr>
          <w:rFonts w:hint="eastAsia"/>
        </w:rPr>
        <w:t>个报警短信号码；</w:t>
      </w:r>
    </w:p>
    <w:p w:rsidR="0006216B" w:rsidRPr="002F09DA" w:rsidRDefault="00C2799D" w:rsidP="00C2799D">
      <w:pPr>
        <w:pStyle w:val="ad"/>
        <w:numPr>
          <w:ilvl w:val="0"/>
          <w:numId w:val="1"/>
        </w:numPr>
        <w:spacing w:line="276" w:lineRule="auto"/>
        <w:ind w:firstLineChars="0"/>
        <w:rPr>
          <w:b/>
          <w:sz w:val="28"/>
        </w:rPr>
      </w:pPr>
      <w:r w:rsidRPr="002F09DA">
        <w:rPr>
          <w:b/>
          <w:sz w:val="28"/>
        </w:rPr>
        <w:t>参数记录内容</w:t>
      </w:r>
    </w:p>
    <w:p w:rsidR="00C2799D" w:rsidRDefault="00C2799D" w:rsidP="00C2799D">
      <w:pPr>
        <w:pStyle w:val="ad"/>
        <w:numPr>
          <w:ilvl w:val="1"/>
          <w:numId w:val="1"/>
        </w:numPr>
        <w:spacing w:line="276" w:lineRule="auto"/>
        <w:ind w:firstLineChars="0"/>
      </w:pPr>
      <w:r>
        <w:t>模拟量采集，显示记录需要根据模拟量上下限计算后的真实值显示，名称也需和配</w:t>
      </w:r>
      <w:r>
        <w:lastRenderedPageBreak/>
        <w:t>置参数相应。</w:t>
      </w:r>
    </w:p>
    <w:p w:rsidR="00C2799D" w:rsidRDefault="00C2799D" w:rsidP="00C2799D">
      <w:pPr>
        <w:pStyle w:val="ad"/>
        <w:spacing w:line="276" w:lineRule="auto"/>
        <w:ind w:left="840" w:firstLineChars="0" w:firstLine="0"/>
      </w:pPr>
      <w:r>
        <w:rPr>
          <w:rFonts w:hint="eastAsia"/>
        </w:rPr>
        <w:t>注：模拟量上下限参数修改时，如果需要可以强制清除数据库，需要提示。</w:t>
      </w:r>
    </w:p>
    <w:p w:rsidR="00C2799D" w:rsidRDefault="00C2799D" w:rsidP="00C2799D">
      <w:pPr>
        <w:pStyle w:val="ad"/>
        <w:numPr>
          <w:ilvl w:val="1"/>
          <w:numId w:val="1"/>
        </w:numPr>
        <w:spacing w:line="276" w:lineRule="auto"/>
        <w:ind w:firstLineChars="0"/>
      </w:pPr>
      <w:r>
        <w:rPr>
          <w:rFonts w:hint="eastAsia"/>
        </w:rPr>
        <w:t>开关量采集显示，显示开关状态和通断频率，相应名称需和配置相应。相应参数修改时可按模拟量参数修改方式处理</w:t>
      </w:r>
    </w:p>
    <w:p w:rsidR="00C2799D" w:rsidRDefault="00C2799D" w:rsidP="00C2799D">
      <w:pPr>
        <w:pStyle w:val="ad"/>
        <w:numPr>
          <w:ilvl w:val="1"/>
          <w:numId w:val="1"/>
        </w:numPr>
        <w:spacing w:line="276" w:lineRule="auto"/>
        <w:ind w:firstLineChars="0"/>
      </w:pPr>
      <w:r>
        <w:rPr>
          <w:rFonts w:hint="eastAsia"/>
        </w:rPr>
        <w:t>开关量输出显示，显示开关输出状态，和通断频率，其余要求同上条。</w:t>
      </w:r>
    </w:p>
    <w:p w:rsidR="00C2799D" w:rsidRDefault="00C2799D" w:rsidP="00C2799D">
      <w:pPr>
        <w:pStyle w:val="ad"/>
        <w:numPr>
          <w:ilvl w:val="1"/>
          <w:numId w:val="1"/>
        </w:numPr>
        <w:spacing w:line="276" w:lineRule="auto"/>
        <w:ind w:firstLineChars="0"/>
      </w:pPr>
      <w:r>
        <w:rPr>
          <w:rFonts w:hint="eastAsia"/>
        </w:rPr>
        <w:t>电源电压，单位</w:t>
      </w:r>
      <w:r>
        <w:rPr>
          <w:rFonts w:hint="eastAsia"/>
        </w:rPr>
        <w:t>V</w:t>
      </w:r>
      <w:r>
        <w:rPr>
          <w:rFonts w:hint="eastAsia"/>
        </w:rPr>
        <w:t>，精确到小数点后</w:t>
      </w:r>
      <w:r>
        <w:rPr>
          <w:rFonts w:hint="eastAsia"/>
        </w:rPr>
        <w:t>1</w:t>
      </w:r>
      <w:r>
        <w:rPr>
          <w:rFonts w:hint="eastAsia"/>
        </w:rPr>
        <w:t>位</w:t>
      </w:r>
    </w:p>
    <w:p w:rsidR="00C2799D" w:rsidRDefault="00C2799D" w:rsidP="00C2799D">
      <w:pPr>
        <w:pStyle w:val="ad"/>
        <w:numPr>
          <w:ilvl w:val="1"/>
          <w:numId w:val="1"/>
        </w:numPr>
        <w:spacing w:line="276" w:lineRule="auto"/>
        <w:ind w:firstLineChars="0"/>
      </w:pPr>
      <w:r>
        <w:rPr>
          <w:rFonts w:hint="eastAsia"/>
        </w:rPr>
        <w:t>参数获取时间</w:t>
      </w:r>
    </w:p>
    <w:p w:rsidR="00C2799D" w:rsidRPr="0001790D" w:rsidRDefault="00C2799D" w:rsidP="00C2799D">
      <w:pPr>
        <w:pStyle w:val="ad"/>
        <w:numPr>
          <w:ilvl w:val="0"/>
          <w:numId w:val="1"/>
        </w:numPr>
        <w:spacing w:line="276" w:lineRule="auto"/>
        <w:ind w:firstLineChars="0"/>
        <w:rPr>
          <w:b/>
          <w:sz w:val="24"/>
        </w:rPr>
      </w:pPr>
      <w:r w:rsidRPr="0001790D">
        <w:rPr>
          <w:rFonts w:hint="eastAsia"/>
          <w:b/>
          <w:sz w:val="24"/>
        </w:rPr>
        <w:t>事件记录</w:t>
      </w:r>
    </w:p>
    <w:p w:rsidR="00C2799D" w:rsidRDefault="00C2799D" w:rsidP="00C2799D">
      <w:pPr>
        <w:pStyle w:val="ad"/>
        <w:spacing w:line="276" w:lineRule="auto"/>
        <w:ind w:left="420" w:firstLineChars="0" w:firstLine="0"/>
      </w:pPr>
      <w:r>
        <w:rPr>
          <w:rFonts w:hint="eastAsia"/>
        </w:rPr>
        <w:t>事件主要包括</w:t>
      </w:r>
      <w:r>
        <w:rPr>
          <w:rFonts w:hint="eastAsia"/>
        </w:rPr>
        <w:t>GTU</w:t>
      </w:r>
      <w:r>
        <w:rPr>
          <w:rFonts w:hint="eastAsia"/>
        </w:rPr>
        <w:t>现场设备上</w:t>
      </w:r>
      <w:proofErr w:type="gramStart"/>
      <w:r>
        <w:rPr>
          <w:rFonts w:hint="eastAsia"/>
        </w:rPr>
        <w:t>传事件</w:t>
      </w:r>
      <w:proofErr w:type="gramEnd"/>
      <w:r>
        <w:rPr>
          <w:rFonts w:hint="eastAsia"/>
        </w:rPr>
        <w:t>和服务器自己生成事件，事件列表如下：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2322"/>
        <w:gridCol w:w="2386"/>
        <w:gridCol w:w="1672"/>
        <w:gridCol w:w="1722"/>
      </w:tblGrid>
      <w:tr w:rsidR="00C2799D" w:rsidTr="00C2799D">
        <w:tc>
          <w:tcPr>
            <w:tcW w:w="2322" w:type="dxa"/>
          </w:tcPr>
          <w:p w:rsidR="00C2799D" w:rsidRDefault="00C2799D" w:rsidP="00C2799D">
            <w:pPr>
              <w:pStyle w:val="ad"/>
              <w:spacing w:line="276" w:lineRule="auto"/>
              <w:ind w:firstLineChars="0" w:firstLine="0"/>
            </w:pPr>
            <w:r>
              <w:t>编号</w:t>
            </w:r>
          </w:p>
        </w:tc>
        <w:tc>
          <w:tcPr>
            <w:tcW w:w="2386" w:type="dxa"/>
          </w:tcPr>
          <w:p w:rsidR="00C2799D" w:rsidRDefault="00C2799D" w:rsidP="00C2799D">
            <w:pPr>
              <w:pStyle w:val="ad"/>
              <w:spacing w:line="276" w:lineRule="auto"/>
              <w:ind w:firstLineChars="0" w:firstLine="0"/>
            </w:pPr>
            <w:r>
              <w:t>事件名称</w:t>
            </w:r>
          </w:p>
        </w:tc>
        <w:tc>
          <w:tcPr>
            <w:tcW w:w="1672" w:type="dxa"/>
          </w:tcPr>
          <w:p w:rsidR="00C2799D" w:rsidRDefault="00C2799D" w:rsidP="00C2799D">
            <w:pPr>
              <w:pStyle w:val="ad"/>
              <w:spacing w:line="276" w:lineRule="auto"/>
              <w:ind w:firstLineChars="0" w:firstLine="0"/>
            </w:pPr>
            <w:r>
              <w:t>事件参数</w:t>
            </w:r>
          </w:p>
        </w:tc>
        <w:tc>
          <w:tcPr>
            <w:tcW w:w="1722" w:type="dxa"/>
          </w:tcPr>
          <w:p w:rsidR="00C2799D" w:rsidRDefault="00C2799D" w:rsidP="00C2799D">
            <w:pPr>
              <w:pStyle w:val="ad"/>
              <w:spacing w:line="276" w:lineRule="auto"/>
              <w:ind w:firstLineChars="0" w:firstLine="0"/>
            </w:pPr>
            <w:r>
              <w:t>分类</w:t>
            </w:r>
          </w:p>
        </w:tc>
      </w:tr>
      <w:tr w:rsidR="00C2799D" w:rsidTr="00C2799D">
        <w:tc>
          <w:tcPr>
            <w:tcW w:w="2322" w:type="dxa"/>
          </w:tcPr>
          <w:p w:rsidR="00C2799D" w:rsidRDefault="00C2799D" w:rsidP="00C2799D">
            <w:pPr>
              <w:pStyle w:val="ad"/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386" w:type="dxa"/>
          </w:tcPr>
          <w:p w:rsidR="00C2799D" w:rsidRDefault="00C2799D" w:rsidP="00C2799D">
            <w:pPr>
              <w:pStyle w:val="ad"/>
              <w:spacing w:line="276" w:lineRule="auto"/>
              <w:ind w:firstLineChars="0" w:firstLine="0"/>
            </w:pPr>
            <w:r>
              <w:t>现场系统启动</w:t>
            </w:r>
          </w:p>
        </w:tc>
        <w:tc>
          <w:tcPr>
            <w:tcW w:w="1672" w:type="dxa"/>
          </w:tcPr>
          <w:p w:rsidR="00C2799D" w:rsidRDefault="00C2799D" w:rsidP="00C2799D">
            <w:pPr>
              <w:pStyle w:val="ad"/>
              <w:spacing w:line="276" w:lineRule="auto"/>
              <w:ind w:firstLineChars="0" w:firstLine="0"/>
            </w:pPr>
            <w:r>
              <w:t>无</w:t>
            </w:r>
          </w:p>
        </w:tc>
        <w:tc>
          <w:tcPr>
            <w:tcW w:w="1722" w:type="dxa"/>
          </w:tcPr>
          <w:p w:rsidR="00C2799D" w:rsidRDefault="00C2799D" w:rsidP="00C2799D">
            <w:pPr>
              <w:pStyle w:val="ad"/>
              <w:spacing w:line="276" w:lineRule="auto"/>
              <w:ind w:firstLineChars="0" w:firstLine="0"/>
            </w:pPr>
            <w:r>
              <w:rPr>
                <w:rFonts w:hint="eastAsia"/>
              </w:rPr>
              <w:t>GTU</w:t>
            </w:r>
            <w:r>
              <w:rPr>
                <w:rFonts w:hint="eastAsia"/>
              </w:rPr>
              <w:t>上传</w:t>
            </w:r>
          </w:p>
        </w:tc>
      </w:tr>
      <w:tr w:rsidR="00C2799D" w:rsidTr="00C2799D">
        <w:tc>
          <w:tcPr>
            <w:tcW w:w="2322" w:type="dxa"/>
          </w:tcPr>
          <w:p w:rsidR="00C2799D" w:rsidRDefault="00C2799D" w:rsidP="00C2799D">
            <w:pPr>
              <w:pStyle w:val="ad"/>
              <w:spacing w:line="276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386" w:type="dxa"/>
          </w:tcPr>
          <w:p w:rsidR="00C2799D" w:rsidRDefault="00C2799D" w:rsidP="00C2799D">
            <w:pPr>
              <w:pStyle w:val="ad"/>
              <w:spacing w:line="276" w:lineRule="auto"/>
              <w:ind w:firstLineChars="0" w:firstLine="0"/>
            </w:pPr>
            <w:r>
              <w:t>电源电压超过上限</w:t>
            </w:r>
          </w:p>
        </w:tc>
        <w:tc>
          <w:tcPr>
            <w:tcW w:w="1672" w:type="dxa"/>
          </w:tcPr>
          <w:p w:rsidR="00C2799D" w:rsidRDefault="00C2799D" w:rsidP="00C2799D">
            <w:pPr>
              <w:pStyle w:val="ad"/>
              <w:spacing w:line="276" w:lineRule="auto"/>
              <w:ind w:firstLineChars="0" w:firstLine="0"/>
            </w:pPr>
            <w:r>
              <w:t>电源电压</w:t>
            </w:r>
          </w:p>
        </w:tc>
        <w:tc>
          <w:tcPr>
            <w:tcW w:w="1722" w:type="dxa"/>
          </w:tcPr>
          <w:p w:rsidR="00C2799D" w:rsidRDefault="00C2799D" w:rsidP="00C2799D">
            <w:pPr>
              <w:pStyle w:val="ad"/>
              <w:spacing w:line="276" w:lineRule="auto"/>
              <w:ind w:firstLineChars="0" w:firstLine="0"/>
            </w:pPr>
            <w:r>
              <w:rPr>
                <w:rFonts w:hint="eastAsia"/>
              </w:rPr>
              <w:t>GTU</w:t>
            </w:r>
            <w:r>
              <w:rPr>
                <w:rFonts w:hint="eastAsia"/>
              </w:rPr>
              <w:t>上传</w:t>
            </w:r>
          </w:p>
        </w:tc>
      </w:tr>
      <w:tr w:rsidR="00C2799D" w:rsidTr="00C2799D">
        <w:tc>
          <w:tcPr>
            <w:tcW w:w="2322" w:type="dxa"/>
          </w:tcPr>
          <w:p w:rsidR="00C2799D" w:rsidRDefault="00C2799D" w:rsidP="00C2799D">
            <w:pPr>
              <w:pStyle w:val="ad"/>
              <w:spacing w:line="276" w:lineRule="auto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386" w:type="dxa"/>
          </w:tcPr>
          <w:p w:rsidR="00C2799D" w:rsidRDefault="00C2799D" w:rsidP="00C2799D">
            <w:pPr>
              <w:pStyle w:val="ad"/>
              <w:spacing w:line="276" w:lineRule="auto"/>
              <w:ind w:firstLineChars="0" w:firstLine="0"/>
            </w:pPr>
            <w:r>
              <w:t>电源电压超过下限</w:t>
            </w:r>
          </w:p>
        </w:tc>
        <w:tc>
          <w:tcPr>
            <w:tcW w:w="1672" w:type="dxa"/>
          </w:tcPr>
          <w:p w:rsidR="00C2799D" w:rsidRDefault="00C2799D" w:rsidP="00C2799D">
            <w:pPr>
              <w:pStyle w:val="ad"/>
              <w:spacing w:line="276" w:lineRule="auto"/>
              <w:ind w:firstLineChars="0" w:firstLine="0"/>
            </w:pPr>
            <w:r>
              <w:t>电源电压</w:t>
            </w:r>
          </w:p>
        </w:tc>
        <w:tc>
          <w:tcPr>
            <w:tcW w:w="1722" w:type="dxa"/>
          </w:tcPr>
          <w:p w:rsidR="00C2799D" w:rsidRDefault="00C2799D" w:rsidP="00C2799D">
            <w:pPr>
              <w:pStyle w:val="ad"/>
              <w:spacing w:line="276" w:lineRule="auto"/>
              <w:ind w:firstLineChars="0" w:firstLine="0"/>
            </w:pPr>
            <w:r>
              <w:rPr>
                <w:rFonts w:hint="eastAsia"/>
              </w:rPr>
              <w:t>GTU</w:t>
            </w:r>
            <w:r>
              <w:rPr>
                <w:rFonts w:hint="eastAsia"/>
              </w:rPr>
              <w:t>上传</w:t>
            </w:r>
          </w:p>
        </w:tc>
      </w:tr>
      <w:tr w:rsidR="00C2799D" w:rsidTr="00C2799D">
        <w:tc>
          <w:tcPr>
            <w:tcW w:w="2322" w:type="dxa"/>
          </w:tcPr>
          <w:p w:rsidR="00C2799D" w:rsidRDefault="00C2799D" w:rsidP="00C2799D">
            <w:pPr>
              <w:pStyle w:val="ad"/>
              <w:spacing w:line="276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386" w:type="dxa"/>
          </w:tcPr>
          <w:p w:rsidR="00C2799D" w:rsidRDefault="00C2799D" w:rsidP="00C2799D">
            <w:pPr>
              <w:pStyle w:val="ad"/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  <w:r w:rsidR="002F0EA1">
              <w:rPr>
                <w:rFonts w:hint="eastAsia"/>
              </w:rPr>
              <w:t>4-20mA</w:t>
            </w:r>
            <w:r>
              <w:rPr>
                <w:rFonts w:hint="eastAsia"/>
              </w:rPr>
              <w:t>采集故障</w:t>
            </w:r>
          </w:p>
        </w:tc>
        <w:tc>
          <w:tcPr>
            <w:tcW w:w="1672" w:type="dxa"/>
          </w:tcPr>
          <w:p w:rsidR="00C2799D" w:rsidRDefault="00C2799D" w:rsidP="00C2799D">
            <w:pPr>
              <w:pStyle w:val="ad"/>
              <w:spacing w:line="276" w:lineRule="auto"/>
              <w:ind w:firstLineChars="0" w:firstLine="0"/>
            </w:pPr>
            <w:r>
              <w:rPr>
                <w:rFonts w:hint="eastAsia"/>
              </w:rPr>
              <w:t>对应电流值</w:t>
            </w:r>
          </w:p>
        </w:tc>
        <w:tc>
          <w:tcPr>
            <w:tcW w:w="1722" w:type="dxa"/>
          </w:tcPr>
          <w:p w:rsidR="00C2799D" w:rsidRDefault="00C2799D" w:rsidP="00C2799D">
            <w:pPr>
              <w:pStyle w:val="ad"/>
              <w:spacing w:line="276" w:lineRule="auto"/>
              <w:ind w:firstLineChars="0" w:firstLine="0"/>
            </w:pPr>
            <w:r>
              <w:rPr>
                <w:rFonts w:hint="eastAsia"/>
              </w:rPr>
              <w:t>GTU</w:t>
            </w:r>
            <w:r>
              <w:rPr>
                <w:rFonts w:hint="eastAsia"/>
              </w:rPr>
              <w:t>上传</w:t>
            </w:r>
          </w:p>
        </w:tc>
      </w:tr>
      <w:tr w:rsidR="00C2799D" w:rsidTr="00C2799D">
        <w:tc>
          <w:tcPr>
            <w:tcW w:w="2322" w:type="dxa"/>
          </w:tcPr>
          <w:p w:rsidR="00C2799D" w:rsidRDefault="00C2799D" w:rsidP="00C2799D">
            <w:pPr>
              <w:pStyle w:val="ad"/>
              <w:spacing w:line="276" w:lineRule="auto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386" w:type="dxa"/>
          </w:tcPr>
          <w:p w:rsidR="00C2799D" w:rsidRDefault="00C2799D" w:rsidP="00C2799D">
            <w:pPr>
              <w:pStyle w:val="ad"/>
              <w:spacing w:line="276" w:lineRule="auto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</w:t>
            </w:r>
            <w:r w:rsidR="002F0EA1">
              <w:rPr>
                <w:rFonts w:hint="eastAsia"/>
              </w:rPr>
              <w:t>4-20mA</w:t>
            </w:r>
            <w:r>
              <w:rPr>
                <w:rFonts w:hint="eastAsia"/>
              </w:rPr>
              <w:t>采集故障</w:t>
            </w:r>
          </w:p>
        </w:tc>
        <w:tc>
          <w:tcPr>
            <w:tcW w:w="1672" w:type="dxa"/>
          </w:tcPr>
          <w:p w:rsidR="00C2799D" w:rsidRDefault="00C2799D" w:rsidP="00C2799D">
            <w:pPr>
              <w:pStyle w:val="ad"/>
              <w:spacing w:line="276" w:lineRule="auto"/>
              <w:ind w:firstLineChars="0" w:firstLine="0"/>
            </w:pPr>
            <w:r>
              <w:t>对应电流值</w:t>
            </w:r>
          </w:p>
        </w:tc>
        <w:tc>
          <w:tcPr>
            <w:tcW w:w="1722" w:type="dxa"/>
          </w:tcPr>
          <w:p w:rsidR="00C2799D" w:rsidRDefault="00C2799D" w:rsidP="00C2799D">
            <w:pPr>
              <w:pStyle w:val="ad"/>
              <w:spacing w:line="276" w:lineRule="auto"/>
              <w:ind w:firstLineChars="0" w:firstLine="0"/>
            </w:pPr>
            <w:r>
              <w:rPr>
                <w:rFonts w:hint="eastAsia"/>
              </w:rPr>
              <w:t>GTU</w:t>
            </w:r>
            <w:r>
              <w:rPr>
                <w:rFonts w:hint="eastAsia"/>
              </w:rPr>
              <w:t>上传</w:t>
            </w:r>
          </w:p>
        </w:tc>
      </w:tr>
      <w:tr w:rsidR="00C2799D" w:rsidTr="00C2799D">
        <w:tc>
          <w:tcPr>
            <w:tcW w:w="2322" w:type="dxa"/>
          </w:tcPr>
          <w:p w:rsidR="00C2799D" w:rsidRDefault="00C2799D" w:rsidP="00C2799D">
            <w:pPr>
              <w:pStyle w:val="ad"/>
              <w:spacing w:line="276" w:lineRule="auto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386" w:type="dxa"/>
          </w:tcPr>
          <w:p w:rsidR="00C2799D" w:rsidRDefault="009D1A53" w:rsidP="00B32380">
            <w:pPr>
              <w:pStyle w:val="ad"/>
              <w:spacing w:line="276" w:lineRule="auto"/>
              <w:ind w:firstLineChars="0" w:firstLine="0"/>
            </w:pPr>
            <w:proofErr w:type="spellStart"/>
            <w:r>
              <w:rPr>
                <w:rFonts w:hint="eastAsia"/>
              </w:rPr>
              <w:t>gprs</w:t>
            </w:r>
            <w:proofErr w:type="spellEnd"/>
            <w:r w:rsidR="00C2799D">
              <w:t>连接中断</w:t>
            </w:r>
          </w:p>
        </w:tc>
        <w:tc>
          <w:tcPr>
            <w:tcW w:w="1672" w:type="dxa"/>
          </w:tcPr>
          <w:p w:rsidR="00C2799D" w:rsidRDefault="00C2799D" w:rsidP="00C2799D">
            <w:pPr>
              <w:pStyle w:val="ad"/>
              <w:spacing w:line="276" w:lineRule="auto"/>
              <w:ind w:firstLineChars="0" w:firstLine="0"/>
            </w:pPr>
            <w:r>
              <w:t>无</w:t>
            </w:r>
          </w:p>
        </w:tc>
        <w:tc>
          <w:tcPr>
            <w:tcW w:w="1722" w:type="dxa"/>
          </w:tcPr>
          <w:p w:rsidR="00C2799D" w:rsidRDefault="00C2799D" w:rsidP="002F09DA">
            <w:pPr>
              <w:pStyle w:val="ad"/>
              <w:spacing w:line="276" w:lineRule="auto"/>
              <w:ind w:firstLineChars="0" w:firstLine="0"/>
            </w:pPr>
            <w:r>
              <w:t>服务器判断</w:t>
            </w:r>
            <w:r w:rsidR="002F09DA">
              <w:t>中断超时</w:t>
            </w:r>
            <w:r>
              <w:t>（中断时间超过</w:t>
            </w:r>
            <w:r>
              <w:rPr>
                <w:rFonts w:hint="eastAsia"/>
              </w:rPr>
              <w:t>15min</w:t>
            </w:r>
            <w:r>
              <w:t>）</w:t>
            </w:r>
          </w:p>
        </w:tc>
      </w:tr>
      <w:tr w:rsidR="00C2799D" w:rsidTr="00C2799D">
        <w:tc>
          <w:tcPr>
            <w:tcW w:w="2322" w:type="dxa"/>
          </w:tcPr>
          <w:p w:rsidR="00C2799D" w:rsidRDefault="00C2799D" w:rsidP="00C2799D">
            <w:pPr>
              <w:pStyle w:val="ad"/>
              <w:spacing w:line="276" w:lineRule="auto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386" w:type="dxa"/>
          </w:tcPr>
          <w:p w:rsidR="00C2799D" w:rsidRDefault="002F0EA1" w:rsidP="002F09DA">
            <w:pPr>
              <w:pStyle w:val="ad"/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号模拟量超过上限</w:t>
            </w:r>
          </w:p>
        </w:tc>
        <w:tc>
          <w:tcPr>
            <w:tcW w:w="1672" w:type="dxa"/>
          </w:tcPr>
          <w:p w:rsidR="00C2799D" w:rsidRDefault="002F0EA1" w:rsidP="00C2799D">
            <w:pPr>
              <w:pStyle w:val="ad"/>
              <w:spacing w:line="276" w:lineRule="auto"/>
              <w:ind w:firstLineChars="0" w:firstLine="0"/>
            </w:pPr>
            <w:r>
              <w:t>对应转换值</w:t>
            </w:r>
          </w:p>
        </w:tc>
        <w:tc>
          <w:tcPr>
            <w:tcW w:w="1722" w:type="dxa"/>
          </w:tcPr>
          <w:p w:rsidR="00C2799D" w:rsidRDefault="002F0EA1" w:rsidP="00C2799D">
            <w:pPr>
              <w:pStyle w:val="ad"/>
              <w:spacing w:line="276" w:lineRule="auto"/>
              <w:ind w:firstLineChars="0" w:firstLine="0"/>
            </w:pPr>
            <w:r>
              <w:rPr>
                <w:rFonts w:hint="eastAsia"/>
              </w:rPr>
              <w:t>服务器自行判断</w:t>
            </w:r>
          </w:p>
        </w:tc>
      </w:tr>
      <w:tr w:rsidR="002F0EA1" w:rsidTr="00C2799D">
        <w:tc>
          <w:tcPr>
            <w:tcW w:w="2322" w:type="dxa"/>
          </w:tcPr>
          <w:p w:rsidR="002F0EA1" w:rsidRDefault="002F0EA1" w:rsidP="00C2799D">
            <w:pPr>
              <w:pStyle w:val="ad"/>
              <w:spacing w:line="276" w:lineRule="auto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2386" w:type="dxa"/>
          </w:tcPr>
          <w:p w:rsidR="002F0EA1" w:rsidRDefault="002F0EA1" w:rsidP="002F09DA">
            <w:pPr>
              <w:pStyle w:val="ad"/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号模拟量超过下限</w:t>
            </w:r>
          </w:p>
        </w:tc>
        <w:tc>
          <w:tcPr>
            <w:tcW w:w="1672" w:type="dxa"/>
          </w:tcPr>
          <w:p w:rsidR="002F0EA1" w:rsidRDefault="002F0EA1" w:rsidP="009F3348">
            <w:pPr>
              <w:pStyle w:val="ad"/>
              <w:spacing w:line="276" w:lineRule="auto"/>
              <w:ind w:firstLineChars="0" w:firstLine="0"/>
            </w:pPr>
            <w:r>
              <w:t>对应转换值</w:t>
            </w:r>
          </w:p>
        </w:tc>
        <w:tc>
          <w:tcPr>
            <w:tcW w:w="1722" w:type="dxa"/>
          </w:tcPr>
          <w:p w:rsidR="002F0EA1" w:rsidRDefault="002F0EA1" w:rsidP="009F3348">
            <w:pPr>
              <w:pStyle w:val="ad"/>
              <w:spacing w:line="276" w:lineRule="auto"/>
              <w:ind w:firstLineChars="0" w:firstLine="0"/>
            </w:pPr>
            <w:r>
              <w:rPr>
                <w:rFonts w:hint="eastAsia"/>
              </w:rPr>
              <w:t>服务器自行判断</w:t>
            </w:r>
          </w:p>
        </w:tc>
      </w:tr>
      <w:tr w:rsidR="002F0EA1" w:rsidTr="00C2799D">
        <w:tc>
          <w:tcPr>
            <w:tcW w:w="2322" w:type="dxa"/>
          </w:tcPr>
          <w:p w:rsidR="002F0EA1" w:rsidRDefault="002F0EA1" w:rsidP="00C2799D">
            <w:pPr>
              <w:pStyle w:val="ad"/>
              <w:spacing w:line="276" w:lineRule="auto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386" w:type="dxa"/>
          </w:tcPr>
          <w:p w:rsidR="002F0EA1" w:rsidRDefault="002F0EA1" w:rsidP="002F09DA">
            <w:pPr>
              <w:pStyle w:val="ad"/>
              <w:spacing w:line="276" w:lineRule="auto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号模拟量超过上限</w:t>
            </w:r>
          </w:p>
        </w:tc>
        <w:tc>
          <w:tcPr>
            <w:tcW w:w="1672" w:type="dxa"/>
          </w:tcPr>
          <w:p w:rsidR="002F0EA1" w:rsidRDefault="002F0EA1" w:rsidP="00C2799D">
            <w:pPr>
              <w:pStyle w:val="ad"/>
              <w:spacing w:line="276" w:lineRule="auto"/>
              <w:ind w:firstLineChars="0" w:firstLine="0"/>
            </w:pPr>
            <w:r>
              <w:t>对应转换值</w:t>
            </w:r>
          </w:p>
        </w:tc>
        <w:tc>
          <w:tcPr>
            <w:tcW w:w="1722" w:type="dxa"/>
          </w:tcPr>
          <w:p w:rsidR="002F0EA1" w:rsidRDefault="002F0EA1" w:rsidP="00C2799D">
            <w:pPr>
              <w:pStyle w:val="ad"/>
              <w:spacing w:line="276" w:lineRule="auto"/>
              <w:ind w:firstLineChars="0" w:firstLine="0"/>
            </w:pPr>
            <w:r>
              <w:rPr>
                <w:rFonts w:hint="eastAsia"/>
              </w:rPr>
              <w:t>服务器自行判断</w:t>
            </w:r>
          </w:p>
        </w:tc>
      </w:tr>
      <w:tr w:rsidR="002F0EA1" w:rsidTr="00C2799D">
        <w:tc>
          <w:tcPr>
            <w:tcW w:w="2322" w:type="dxa"/>
          </w:tcPr>
          <w:p w:rsidR="002F0EA1" w:rsidRDefault="002F0EA1" w:rsidP="009F3348">
            <w:pPr>
              <w:pStyle w:val="ad"/>
              <w:spacing w:line="276" w:lineRule="auto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2386" w:type="dxa"/>
          </w:tcPr>
          <w:p w:rsidR="002F0EA1" w:rsidRDefault="002F0EA1" w:rsidP="002F09DA">
            <w:pPr>
              <w:pStyle w:val="ad"/>
              <w:spacing w:line="276" w:lineRule="auto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号模拟量超过下限</w:t>
            </w:r>
          </w:p>
        </w:tc>
        <w:tc>
          <w:tcPr>
            <w:tcW w:w="1672" w:type="dxa"/>
          </w:tcPr>
          <w:p w:rsidR="002F0EA1" w:rsidRDefault="002F0EA1" w:rsidP="009F3348">
            <w:pPr>
              <w:pStyle w:val="ad"/>
              <w:spacing w:line="276" w:lineRule="auto"/>
              <w:ind w:firstLineChars="0" w:firstLine="0"/>
            </w:pPr>
            <w:r>
              <w:t>对应转换值</w:t>
            </w:r>
          </w:p>
        </w:tc>
        <w:tc>
          <w:tcPr>
            <w:tcW w:w="1722" w:type="dxa"/>
          </w:tcPr>
          <w:p w:rsidR="002F0EA1" w:rsidRDefault="002F0EA1" w:rsidP="009F3348">
            <w:pPr>
              <w:pStyle w:val="ad"/>
              <w:spacing w:line="276" w:lineRule="auto"/>
              <w:ind w:firstLineChars="0" w:firstLine="0"/>
            </w:pPr>
            <w:r>
              <w:rPr>
                <w:rFonts w:hint="eastAsia"/>
              </w:rPr>
              <w:t>服务器自行判断</w:t>
            </w:r>
          </w:p>
        </w:tc>
      </w:tr>
    </w:tbl>
    <w:p w:rsidR="00C2799D" w:rsidRDefault="002F0EA1" w:rsidP="002F0EA1">
      <w:pPr>
        <w:pStyle w:val="ad"/>
        <w:spacing w:line="276" w:lineRule="auto"/>
        <w:ind w:left="420" w:firstLineChars="0" w:firstLine="0"/>
      </w:pPr>
      <w:r>
        <w:t>事件记录格式：</w:t>
      </w:r>
    </w:p>
    <w:p w:rsidR="002F0EA1" w:rsidRDefault="002F0EA1" w:rsidP="002F0EA1">
      <w:pPr>
        <w:pStyle w:val="ad"/>
        <w:spacing w:line="276" w:lineRule="auto"/>
        <w:ind w:left="420" w:firstLineChars="0" w:firstLine="0"/>
      </w:pPr>
      <w:r>
        <w:rPr>
          <w:rFonts w:hint="eastAsia"/>
        </w:rPr>
        <w:t>事件发生时间，事件内容，事件相关参数（</w:t>
      </w:r>
      <w:r>
        <w:rPr>
          <w:rFonts w:hint="eastAsia"/>
        </w:rPr>
        <w:t>GTU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传事件以上传时间</w:t>
      </w:r>
      <w:proofErr w:type="gramEnd"/>
      <w:r>
        <w:rPr>
          <w:rFonts w:hint="eastAsia"/>
        </w:rPr>
        <w:t>为准，服务器自行生成事件以服务器生成时间为准）</w:t>
      </w:r>
    </w:p>
    <w:p w:rsidR="002F0EA1" w:rsidRPr="0001790D" w:rsidRDefault="002F0EA1" w:rsidP="002F0EA1">
      <w:pPr>
        <w:pStyle w:val="ad"/>
        <w:numPr>
          <w:ilvl w:val="0"/>
          <w:numId w:val="1"/>
        </w:numPr>
        <w:spacing w:line="276" w:lineRule="auto"/>
        <w:ind w:firstLineChars="0"/>
        <w:rPr>
          <w:b/>
          <w:sz w:val="24"/>
        </w:rPr>
      </w:pPr>
      <w:r w:rsidRPr="0001790D">
        <w:rPr>
          <w:b/>
          <w:sz w:val="24"/>
        </w:rPr>
        <w:t>服务器与</w:t>
      </w:r>
      <w:r w:rsidRPr="0001790D">
        <w:rPr>
          <w:rFonts w:hint="eastAsia"/>
          <w:b/>
          <w:sz w:val="24"/>
        </w:rPr>
        <w:t>GTU</w:t>
      </w:r>
      <w:r w:rsidRPr="0001790D">
        <w:rPr>
          <w:rFonts w:hint="eastAsia"/>
          <w:b/>
          <w:sz w:val="24"/>
        </w:rPr>
        <w:t>通信协议</w:t>
      </w:r>
    </w:p>
    <w:p w:rsidR="002F0EA1" w:rsidRDefault="002F0EA1" w:rsidP="002F0EA1">
      <w:pPr>
        <w:pStyle w:val="ad"/>
        <w:spacing w:line="276" w:lineRule="auto"/>
        <w:ind w:left="420" w:firstLineChars="0" w:firstLine="0"/>
      </w:pPr>
      <w:r>
        <w:rPr>
          <w:rFonts w:hint="eastAsia"/>
        </w:rPr>
        <w:t>通信采用双向通信模式</w:t>
      </w:r>
    </w:p>
    <w:p w:rsidR="002F0EA1" w:rsidRDefault="002F0EA1" w:rsidP="002F0EA1">
      <w:pPr>
        <w:pStyle w:val="ad"/>
        <w:spacing w:line="276" w:lineRule="auto"/>
        <w:ind w:left="420" w:firstLineChars="0" w:firstLine="0"/>
      </w:pPr>
      <w:r>
        <w:rPr>
          <w:rFonts w:hint="eastAsia"/>
        </w:rPr>
        <w:t>GTU</w:t>
      </w:r>
      <w:r>
        <w:rPr>
          <w:rFonts w:hint="eastAsia"/>
        </w:rPr>
        <w:t>首次登录，需要密码验证，密码格式：</w:t>
      </w:r>
      <w:r w:rsidRPr="000B14F9">
        <w:rPr>
          <w:highlight w:val="yellow"/>
        </w:rPr>
        <w:t>0xAA,0x55,0x</w:t>
      </w:r>
      <w:r w:rsidRPr="000B14F9">
        <w:rPr>
          <w:rFonts w:hint="eastAsia"/>
          <w:highlight w:val="yellow"/>
        </w:rPr>
        <w:t>XX</w:t>
      </w:r>
      <w:r w:rsidRPr="000B14F9">
        <w:rPr>
          <w:highlight w:val="yellow"/>
        </w:rPr>
        <w:t>,0x</w:t>
      </w:r>
      <w:r w:rsidRPr="000B14F9">
        <w:rPr>
          <w:rFonts w:hint="eastAsia"/>
          <w:highlight w:val="yellow"/>
        </w:rPr>
        <w:t>XX</w:t>
      </w:r>
      <w:r w:rsidRPr="000B14F9">
        <w:rPr>
          <w:highlight w:val="yellow"/>
        </w:rPr>
        <w:t>,0x</w:t>
      </w:r>
      <w:r w:rsidRPr="000B14F9">
        <w:rPr>
          <w:rFonts w:hint="eastAsia"/>
          <w:highlight w:val="yellow"/>
        </w:rPr>
        <w:t>XX</w:t>
      </w:r>
      <w:r w:rsidRPr="000B14F9">
        <w:rPr>
          <w:highlight w:val="yellow"/>
        </w:rPr>
        <w:t>,0x</w:t>
      </w:r>
      <w:r w:rsidRPr="000B14F9">
        <w:rPr>
          <w:rFonts w:hint="eastAsia"/>
          <w:highlight w:val="yellow"/>
        </w:rPr>
        <w:t>XX</w:t>
      </w:r>
      <w:r w:rsidRPr="000B14F9">
        <w:rPr>
          <w:highlight w:val="yellow"/>
        </w:rPr>
        <w:t>,0x</w:t>
      </w:r>
      <w:r w:rsidRPr="000B14F9">
        <w:rPr>
          <w:rFonts w:hint="eastAsia"/>
          <w:highlight w:val="yellow"/>
        </w:rPr>
        <w:t>XX</w:t>
      </w:r>
      <w:r w:rsidRPr="000B14F9">
        <w:rPr>
          <w:highlight w:val="yellow"/>
        </w:rPr>
        <w:t>,0x</w:t>
      </w:r>
      <w:r w:rsidRPr="000B14F9">
        <w:rPr>
          <w:rFonts w:hint="eastAsia"/>
          <w:highlight w:val="yellow"/>
        </w:rPr>
        <w:t>XX</w:t>
      </w:r>
      <w:r w:rsidRPr="000B14F9">
        <w:rPr>
          <w:highlight w:val="yellow"/>
        </w:rPr>
        <w:t>,0x44,0x55,0x66,0x33,0xCC</w:t>
      </w:r>
    </w:p>
    <w:p w:rsidR="001273DE" w:rsidRDefault="001273DE" w:rsidP="002F0EA1">
      <w:pPr>
        <w:pStyle w:val="ad"/>
        <w:spacing w:line="276" w:lineRule="auto"/>
        <w:ind w:left="420" w:firstLineChars="0" w:firstLine="0"/>
      </w:pPr>
    </w:p>
    <w:p w:rsidR="001273DE" w:rsidRDefault="001273DE" w:rsidP="002F0EA1">
      <w:pPr>
        <w:pStyle w:val="ad"/>
        <w:spacing w:line="276" w:lineRule="auto"/>
        <w:ind w:left="420" w:firstLineChars="0" w:firstLine="0"/>
      </w:pPr>
      <w:r w:rsidRPr="001273DE">
        <w:rPr>
          <w:rFonts w:hint="eastAsia"/>
        </w:rPr>
        <w:t>登录端口：</w:t>
      </w:r>
      <w:r w:rsidRPr="001273DE">
        <w:rPr>
          <w:rFonts w:hint="eastAsia"/>
          <w:highlight w:val="yellow"/>
        </w:rPr>
        <w:t>8018</w:t>
      </w:r>
    </w:p>
    <w:p w:rsidR="009F3348" w:rsidRDefault="009F3348" w:rsidP="002F0EA1">
      <w:pPr>
        <w:pStyle w:val="ad"/>
        <w:spacing w:line="276" w:lineRule="auto"/>
        <w:ind w:left="420" w:firstLineChars="0" w:firstLine="0"/>
      </w:pPr>
    </w:p>
    <w:p w:rsidR="002F09DA" w:rsidRDefault="000B14F9" w:rsidP="002F0EA1">
      <w:pPr>
        <w:pStyle w:val="ad"/>
        <w:spacing w:line="276" w:lineRule="auto"/>
        <w:ind w:left="420" w:firstLineChars="0" w:firstLine="0"/>
      </w:pPr>
      <w:r>
        <w:t>两种设备：第一种有主机获取模拟量数据，只定时进行模拟量采集上传，不进行其他通信，不相应服务器任何下发数据。</w:t>
      </w:r>
    </w:p>
    <w:p w:rsidR="000B14F9" w:rsidRDefault="000B14F9" w:rsidP="002F0EA1">
      <w:pPr>
        <w:pStyle w:val="ad"/>
        <w:spacing w:line="276" w:lineRule="auto"/>
        <w:ind w:left="420" w:firstLineChars="0" w:firstLine="0"/>
      </w:pPr>
      <w:r>
        <w:rPr>
          <w:rFonts w:hint="eastAsia"/>
        </w:rPr>
        <w:t>以下为第二种设备的通信协议</w:t>
      </w:r>
    </w:p>
    <w:p w:rsidR="002F09DA" w:rsidRDefault="002F09DA" w:rsidP="002F0EA1">
      <w:pPr>
        <w:pStyle w:val="ad"/>
        <w:spacing w:line="276" w:lineRule="auto"/>
        <w:ind w:left="420" w:firstLineChars="0" w:firstLine="0"/>
      </w:pPr>
    </w:p>
    <w:p w:rsidR="002F09DA" w:rsidRDefault="002F09DA" w:rsidP="002F0EA1">
      <w:pPr>
        <w:pStyle w:val="ad"/>
        <w:spacing w:line="276" w:lineRule="auto"/>
        <w:ind w:left="420" w:firstLineChars="0" w:firstLine="0"/>
      </w:pPr>
    </w:p>
    <w:p w:rsidR="002F09DA" w:rsidRDefault="002F09DA" w:rsidP="002F0EA1">
      <w:pPr>
        <w:pStyle w:val="ad"/>
        <w:spacing w:line="276" w:lineRule="auto"/>
        <w:ind w:left="420" w:firstLineChars="0" w:firstLine="0"/>
      </w:pPr>
    </w:p>
    <w:p w:rsidR="00250492" w:rsidRDefault="00250492" w:rsidP="002F0EA1">
      <w:pPr>
        <w:pStyle w:val="ad"/>
        <w:spacing w:line="276" w:lineRule="auto"/>
        <w:ind w:left="420" w:firstLineChars="0" w:firstLine="0"/>
      </w:pPr>
    </w:p>
    <w:p w:rsidR="000B14F9" w:rsidRDefault="000B14F9" w:rsidP="002F0EA1">
      <w:pPr>
        <w:pStyle w:val="ad"/>
        <w:spacing w:line="276" w:lineRule="auto"/>
        <w:ind w:left="420" w:firstLineChars="0" w:firstLine="0"/>
      </w:pPr>
    </w:p>
    <w:p w:rsidR="009F3348" w:rsidRPr="002F09DA" w:rsidRDefault="009F3348" w:rsidP="009F3348">
      <w:pPr>
        <w:pStyle w:val="ad"/>
        <w:numPr>
          <w:ilvl w:val="0"/>
          <w:numId w:val="3"/>
        </w:numPr>
        <w:spacing w:line="276" w:lineRule="auto"/>
        <w:ind w:firstLineChars="0"/>
        <w:rPr>
          <w:sz w:val="24"/>
        </w:rPr>
      </w:pPr>
      <w:r w:rsidRPr="002F09DA">
        <w:rPr>
          <w:rFonts w:hint="eastAsia"/>
          <w:sz w:val="24"/>
        </w:rPr>
        <w:t>GTU</w:t>
      </w:r>
      <w:r w:rsidRPr="002F09DA">
        <w:rPr>
          <w:rFonts w:hint="eastAsia"/>
          <w:sz w:val="24"/>
        </w:rPr>
        <w:t>向服务器发送通信协议</w:t>
      </w:r>
    </w:p>
    <w:p w:rsidR="009F3348" w:rsidRDefault="009F3348" w:rsidP="009F3348">
      <w:pPr>
        <w:pStyle w:val="ad"/>
        <w:spacing w:line="276" w:lineRule="auto"/>
        <w:ind w:left="780" w:firstLineChars="0" w:firstLine="0"/>
      </w:pPr>
      <w:r>
        <w:t>格式如下：</w:t>
      </w:r>
    </w:p>
    <w:tbl>
      <w:tblPr>
        <w:tblStyle w:val="ac"/>
        <w:tblW w:w="8374" w:type="dxa"/>
        <w:tblLook w:val="04A0" w:firstRow="1" w:lastRow="0" w:firstColumn="1" w:lastColumn="0" w:noHBand="0" w:noVBand="1"/>
      </w:tblPr>
      <w:tblGrid>
        <w:gridCol w:w="1277"/>
        <w:gridCol w:w="1923"/>
        <w:gridCol w:w="975"/>
        <w:gridCol w:w="1064"/>
        <w:gridCol w:w="1064"/>
        <w:gridCol w:w="2071"/>
      </w:tblGrid>
      <w:tr w:rsidR="009F3348" w:rsidRPr="00F734E8" w:rsidTr="009F3348">
        <w:tc>
          <w:tcPr>
            <w:tcW w:w="1277" w:type="dxa"/>
          </w:tcPr>
          <w:p w:rsidR="009F3348" w:rsidRPr="00F734E8" w:rsidRDefault="009F3348" w:rsidP="009F3348">
            <w:r w:rsidRPr="00F734E8">
              <w:rPr>
                <w:rFonts w:hint="eastAsia"/>
              </w:rPr>
              <w:t>同步码</w:t>
            </w:r>
            <w:r>
              <w:rPr>
                <w:rFonts w:hint="eastAsia"/>
              </w:rPr>
              <w:t>(2Byte)</w:t>
            </w:r>
          </w:p>
        </w:tc>
        <w:tc>
          <w:tcPr>
            <w:tcW w:w="1923" w:type="dxa"/>
          </w:tcPr>
          <w:p w:rsidR="009F3348" w:rsidRPr="00F734E8" w:rsidRDefault="009F3348" w:rsidP="009F3348">
            <w:r w:rsidRPr="00F734E8">
              <w:rPr>
                <w:rFonts w:hint="eastAsia"/>
              </w:rPr>
              <w:t>数据域长度</w:t>
            </w:r>
            <w:r w:rsidRPr="00F734E8">
              <w:rPr>
                <w:rFonts w:hint="eastAsia"/>
              </w:rPr>
              <w:t>1Byte(</w:t>
            </w:r>
            <w:r w:rsidRPr="00F734E8">
              <w:rPr>
                <w:rFonts w:hint="eastAsia"/>
              </w:rPr>
              <w:t>包括命令码、地址码</w:t>
            </w:r>
            <w:r w:rsidRPr="00F734E8">
              <w:rPr>
                <w:rFonts w:hint="eastAsia"/>
              </w:rPr>
              <w:t>)</w:t>
            </w:r>
          </w:p>
        </w:tc>
        <w:tc>
          <w:tcPr>
            <w:tcW w:w="975" w:type="dxa"/>
          </w:tcPr>
          <w:p w:rsidR="009F3348" w:rsidRPr="00F734E8" w:rsidRDefault="009F3348" w:rsidP="009F3348">
            <w:r w:rsidRPr="00F734E8">
              <w:rPr>
                <w:rFonts w:hint="eastAsia"/>
              </w:rPr>
              <w:t>命令码</w:t>
            </w:r>
            <w:r w:rsidRPr="00F734E8">
              <w:rPr>
                <w:rFonts w:hint="eastAsia"/>
              </w:rPr>
              <w:t>1Byte</w:t>
            </w:r>
          </w:p>
        </w:tc>
        <w:tc>
          <w:tcPr>
            <w:tcW w:w="1064" w:type="dxa"/>
          </w:tcPr>
          <w:p w:rsidR="009F3348" w:rsidRPr="00F734E8" w:rsidRDefault="009F3348" w:rsidP="009F3348">
            <w:r w:rsidRPr="00F734E8">
              <w:rPr>
                <w:rFonts w:hint="eastAsia"/>
              </w:rPr>
              <w:t>地址码</w:t>
            </w:r>
            <w:r w:rsidRPr="00F734E8">
              <w:rPr>
                <w:rFonts w:hint="eastAsia"/>
              </w:rPr>
              <w:t>1Byte</w:t>
            </w:r>
          </w:p>
        </w:tc>
        <w:tc>
          <w:tcPr>
            <w:tcW w:w="1064" w:type="dxa"/>
          </w:tcPr>
          <w:p w:rsidR="009F3348" w:rsidRPr="00F734E8" w:rsidRDefault="009F3348" w:rsidP="009F3348">
            <w:r w:rsidRPr="00F734E8">
              <w:rPr>
                <w:rFonts w:hint="eastAsia"/>
              </w:rPr>
              <w:t>数据域</w:t>
            </w:r>
          </w:p>
          <w:p w:rsidR="009F3348" w:rsidRPr="00F734E8" w:rsidRDefault="009F3348" w:rsidP="009F3348">
            <w:proofErr w:type="spellStart"/>
            <w:r w:rsidRPr="00F734E8">
              <w:rPr>
                <w:rFonts w:hint="eastAsia"/>
              </w:rPr>
              <w:t>xByte</w:t>
            </w:r>
            <w:proofErr w:type="spellEnd"/>
          </w:p>
        </w:tc>
        <w:tc>
          <w:tcPr>
            <w:tcW w:w="2071" w:type="dxa"/>
          </w:tcPr>
          <w:p w:rsidR="009F3348" w:rsidRPr="00F734E8" w:rsidRDefault="009F3348" w:rsidP="009F3348">
            <w:r w:rsidRPr="00F734E8">
              <w:rPr>
                <w:rFonts w:hint="eastAsia"/>
              </w:rPr>
              <w:t>CRC</w:t>
            </w:r>
            <w:r w:rsidRPr="00F734E8">
              <w:rPr>
                <w:rFonts w:hint="eastAsia"/>
              </w:rPr>
              <w:t>校验</w:t>
            </w:r>
          </w:p>
          <w:p w:rsidR="009F3348" w:rsidRDefault="009F3348" w:rsidP="009F3348">
            <w:r w:rsidRPr="00F734E8">
              <w:rPr>
                <w:rFonts w:hint="eastAsia"/>
              </w:rPr>
              <w:t>2Byte</w:t>
            </w:r>
            <w:r w:rsidR="002F09DA">
              <w:rPr>
                <w:rFonts w:hint="eastAsia"/>
              </w:rPr>
              <w:t>(</w:t>
            </w:r>
            <w:r w:rsidR="002F09DA">
              <w:rPr>
                <w:rFonts w:hint="eastAsia"/>
              </w:rPr>
              <w:t>校验式</w:t>
            </w:r>
            <w:r w:rsidR="002F09DA">
              <w:rPr>
                <w:rFonts w:hint="eastAsia"/>
              </w:rPr>
              <w:t>)</w:t>
            </w:r>
          </w:p>
          <w:p w:rsidR="007A78B9" w:rsidRPr="00F734E8" w:rsidRDefault="007A78B9" w:rsidP="009F3348">
            <w:r>
              <w:rPr>
                <w:rFonts w:hint="eastAsia"/>
              </w:rPr>
              <w:t>CRC16-CCITT(0x1021)</w:t>
            </w:r>
          </w:p>
        </w:tc>
      </w:tr>
      <w:tr w:rsidR="009F3348" w:rsidRPr="00F734E8" w:rsidTr="009F3348">
        <w:tc>
          <w:tcPr>
            <w:tcW w:w="1277" w:type="dxa"/>
          </w:tcPr>
          <w:p w:rsidR="009F3348" w:rsidRPr="00F734E8" w:rsidRDefault="009F3348" w:rsidP="009F3348">
            <w:r w:rsidRPr="00F734E8">
              <w:rPr>
                <w:rFonts w:hint="eastAsia"/>
              </w:rPr>
              <w:t>0xf5 0xfa</w:t>
            </w:r>
          </w:p>
        </w:tc>
        <w:tc>
          <w:tcPr>
            <w:tcW w:w="1923" w:type="dxa"/>
          </w:tcPr>
          <w:p w:rsidR="009F3348" w:rsidRPr="00F734E8" w:rsidRDefault="009F3348" w:rsidP="009F3348">
            <w:r w:rsidRPr="00F734E8">
              <w:rPr>
                <w:rFonts w:hint="eastAsia"/>
              </w:rPr>
              <w:t>0x2-0xff</w:t>
            </w:r>
          </w:p>
        </w:tc>
        <w:tc>
          <w:tcPr>
            <w:tcW w:w="975" w:type="dxa"/>
          </w:tcPr>
          <w:p w:rsidR="009F3348" w:rsidRPr="00F734E8" w:rsidRDefault="009F3348" w:rsidP="009F3348"/>
        </w:tc>
        <w:tc>
          <w:tcPr>
            <w:tcW w:w="1064" w:type="dxa"/>
          </w:tcPr>
          <w:p w:rsidR="009F3348" w:rsidRPr="00F734E8" w:rsidRDefault="009F3348" w:rsidP="009F3348"/>
        </w:tc>
        <w:tc>
          <w:tcPr>
            <w:tcW w:w="1064" w:type="dxa"/>
          </w:tcPr>
          <w:p w:rsidR="009F3348" w:rsidRPr="00F734E8" w:rsidRDefault="009F3348" w:rsidP="009F3348"/>
        </w:tc>
        <w:tc>
          <w:tcPr>
            <w:tcW w:w="2071" w:type="dxa"/>
          </w:tcPr>
          <w:p w:rsidR="009F3348" w:rsidRPr="00F734E8" w:rsidRDefault="009F3348" w:rsidP="009F3348"/>
        </w:tc>
      </w:tr>
    </w:tbl>
    <w:p w:rsidR="009F3348" w:rsidRDefault="009F3348" w:rsidP="009F3348"/>
    <w:p w:rsidR="009F3348" w:rsidRDefault="009F3348" w:rsidP="009F3348"/>
    <w:p w:rsidR="009F3348" w:rsidRPr="00F734E8" w:rsidRDefault="009F3348" w:rsidP="009F3348">
      <w:r w:rsidRPr="00F734E8">
        <w:rPr>
          <w:rFonts w:hint="eastAsia"/>
        </w:rPr>
        <w:t>命令码定义：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09"/>
        <w:gridCol w:w="1709"/>
        <w:gridCol w:w="2428"/>
        <w:gridCol w:w="2576"/>
      </w:tblGrid>
      <w:tr w:rsidR="009F3348" w:rsidRPr="00F734E8" w:rsidTr="009F3348">
        <w:tc>
          <w:tcPr>
            <w:tcW w:w="1809" w:type="dxa"/>
          </w:tcPr>
          <w:p w:rsidR="009F3348" w:rsidRPr="00F734E8" w:rsidRDefault="009F3348" w:rsidP="009F3348">
            <w:r w:rsidRPr="00F734E8">
              <w:rPr>
                <w:rFonts w:hint="eastAsia"/>
              </w:rPr>
              <w:t>类型</w:t>
            </w:r>
          </w:p>
        </w:tc>
        <w:tc>
          <w:tcPr>
            <w:tcW w:w="1709" w:type="dxa"/>
          </w:tcPr>
          <w:p w:rsidR="009F3348" w:rsidRPr="00F734E8" w:rsidRDefault="009F3348" w:rsidP="009F3348">
            <w:r w:rsidRPr="00F734E8">
              <w:rPr>
                <w:rFonts w:hint="eastAsia"/>
              </w:rPr>
              <w:t>长度</w:t>
            </w:r>
          </w:p>
        </w:tc>
        <w:tc>
          <w:tcPr>
            <w:tcW w:w="2428" w:type="dxa"/>
          </w:tcPr>
          <w:p w:rsidR="009F3348" w:rsidRPr="00F734E8" w:rsidRDefault="009F3348" w:rsidP="009F3348">
            <w:r w:rsidRPr="00F734E8">
              <w:rPr>
                <w:rFonts w:hint="eastAsia"/>
              </w:rPr>
              <w:t>命令码</w:t>
            </w:r>
          </w:p>
        </w:tc>
        <w:tc>
          <w:tcPr>
            <w:tcW w:w="2576" w:type="dxa"/>
          </w:tcPr>
          <w:p w:rsidR="009F3348" w:rsidRPr="00F734E8" w:rsidRDefault="009F3348" w:rsidP="009F3348">
            <w:r w:rsidRPr="00F734E8">
              <w:rPr>
                <w:rFonts w:hint="eastAsia"/>
              </w:rPr>
              <w:t>间隔</w:t>
            </w:r>
          </w:p>
        </w:tc>
      </w:tr>
      <w:tr w:rsidR="009F3348" w:rsidRPr="00F734E8" w:rsidTr="009F3348">
        <w:tc>
          <w:tcPr>
            <w:tcW w:w="1809" w:type="dxa"/>
          </w:tcPr>
          <w:p w:rsidR="009F3348" w:rsidRPr="00F734E8" w:rsidRDefault="009F3348" w:rsidP="009F3348">
            <w:r w:rsidRPr="00F734E8">
              <w:rPr>
                <w:rFonts w:hint="eastAsia"/>
              </w:rPr>
              <w:t>定时发送</w:t>
            </w:r>
            <w:r>
              <w:rPr>
                <w:rFonts w:hint="eastAsia"/>
              </w:rPr>
              <w:t>GTU</w:t>
            </w:r>
            <w:r>
              <w:rPr>
                <w:rFonts w:hint="eastAsia"/>
              </w:rPr>
              <w:t>参数</w:t>
            </w:r>
            <w:r w:rsidR="00250492">
              <w:rPr>
                <w:rFonts w:hint="eastAsia"/>
              </w:rPr>
              <w:t>（两种设备统一，第一种数据没有的功能全部填充</w:t>
            </w:r>
            <w:r w:rsidR="00250492">
              <w:rPr>
                <w:rFonts w:hint="eastAsia"/>
              </w:rPr>
              <w:t>0</w:t>
            </w:r>
            <w:r w:rsidR="00250492">
              <w:rPr>
                <w:rFonts w:hint="eastAsia"/>
              </w:rPr>
              <w:t>）</w:t>
            </w:r>
          </w:p>
        </w:tc>
        <w:tc>
          <w:tcPr>
            <w:tcW w:w="1709" w:type="dxa"/>
          </w:tcPr>
          <w:p w:rsidR="009F3348" w:rsidRPr="00F734E8" w:rsidRDefault="009F3348" w:rsidP="009F3348">
            <w:r w:rsidRPr="00F734E8">
              <w:rPr>
                <w:rFonts w:hint="eastAsia"/>
              </w:rPr>
              <w:t>42Bytes</w:t>
            </w:r>
          </w:p>
        </w:tc>
        <w:tc>
          <w:tcPr>
            <w:tcW w:w="2428" w:type="dxa"/>
          </w:tcPr>
          <w:p w:rsidR="009F3348" w:rsidRPr="00F734E8" w:rsidRDefault="000B14F9" w:rsidP="000B14F9">
            <w:r w:rsidRPr="00F734E8">
              <w:rPr>
                <w:rFonts w:hint="eastAsia"/>
              </w:rPr>
              <w:t>0x</w:t>
            </w:r>
            <w:r>
              <w:rPr>
                <w:rFonts w:hint="eastAsia"/>
              </w:rPr>
              <w:t>E</w:t>
            </w:r>
            <w:r w:rsidRPr="00F734E8">
              <w:rPr>
                <w:rFonts w:hint="eastAsia"/>
              </w:rPr>
              <w:t>1</w:t>
            </w:r>
          </w:p>
        </w:tc>
        <w:tc>
          <w:tcPr>
            <w:tcW w:w="2576" w:type="dxa"/>
          </w:tcPr>
          <w:p w:rsidR="009F3348" w:rsidRPr="00F734E8" w:rsidRDefault="009F3348" w:rsidP="009F3348">
            <w:r w:rsidRPr="00F734E8">
              <w:rPr>
                <w:rFonts w:hint="eastAsia"/>
              </w:rPr>
              <w:t>5min</w:t>
            </w:r>
          </w:p>
        </w:tc>
      </w:tr>
      <w:tr w:rsidR="009F3348" w:rsidRPr="00F734E8" w:rsidTr="009F3348">
        <w:tc>
          <w:tcPr>
            <w:tcW w:w="1809" w:type="dxa"/>
          </w:tcPr>
          <w:p w:rsidR="009F3348" w:rsidRPr="00F734E8" w:rsidRDefault="009F3348" w:rsidP="009F3348">
            <w:r>
              <w:rPr>
                <w:rFonts w:hint="eastAsia"/>
              </w:rPr>
              <w:t>发送相关设置参数</w:t>
            </w:r>
          </w:p>
        </w:tc>
        <w:tc>
          <w:tcPr>
            <w:tcW w:w="1709" w:type="dxa"/>
          </w:tcPr>
          <w:p w:rsidR="009F3348" w:rsidRPr="00F734E8" w:rsidRDefault="009F3348" w:rsidP="009F3348"/>
        </w:tc>
        <w:tc>
          <w:tcPr>
            <w:tcW w:w="2428" w:type="dxa"/>
          </w:tcPr>
          <w:p w:rsidR="009F3348" w:rsidRPr="00F734E8" w:rsidRDefault="000B14F9" w:rsidP="000B14F9">
            <w:r>
              <w:rPr>
                <w:rFonts w:hint="eastAsia"/>
              </w:rPr>
              <w:t>0xE2</w:t>
            </w:r>
          </w:p>
        </w:tc>
        <w:tc>
          <w:tcPr>
            <w:tcW w:w="2576" w:type="dxa"/>
          </w:tcPr>
          <w:p w:rsidR="009F3348" w:rsidRPr="00F734E8" w:rsidRDefault="00A15655" w:rsidP="009F3348">
            <w:r>
              <w:rPr>
                <w:rFonts w:hint="eastAsia"/>
              </w:rPr>
              <w:t>5</w:t>
            </w:r>
            <w:r w:rsidR="009F3348">
              <w:rPr>
                <w:rFonts w:hint="eastAsia"/>
              </w:rPr>
              <w:t>h</w:t>
            </w:r>
          </w:p>
        </w:tc>
      </w:tr>
      <w:tr w:rsidR="009F3348" w:rsidRPr="00F734E8" w:rsidTr="009F3348">
        <w:tc>
          <w:tcPr>
            <w:tcW w:w="1809" w:type="dxa"/>
          </w:tcPr>
          <w:p w:rsidR="009F3348" w:rsidRPr="00F734E8" w:rsidRDefault="009F3348" w:rsidP="009F3348">
            <w:r w:rsidRPr="00F734E8">
              <w:rPr>
                <w:rFonts w:hint="eastAsia"/>
              </w:rPr>
              <w:t>事件发送</w:t>
            </w:r>
          </w:p>
        </w:tc>
        <w:tc>
          <w:tcPr>
            <w:tcW w:w="1709" w:type="dxa"/>
          </w:tcPr>
          <w:p w:rsidR="009F3348" w:rsidRPr="00F734E8" w:rsidRDefault="009F3348" w:rsidP="009F3348">
            <w:r w:rsidRPr="00F734E8">
              <w:rPr>
                <w:rFonts w:hint="eastAsia"/>
              </w:rPr>
              <w:t>17Bytes</w:t>
            </w:r>
          </w:p>
        </w:tc>
        <w:tc>
          <w:tcPr>
            <w:tcW w:w="2428" w:type="dxa"/>
          </w:tcPr>
          <w:p w:rsidR="009F3348" w:rsidRPr="00F734E8" w:rsidRDefault="000B14F9" w:rsidP="000B14F9">
            <w:r w:rsidRPr="00F734E8">
              <w:rPr>
                <w:rFonts w:hint="eastAsia"/>
              </w:rPr>
              <w:t>0x</w:t>
            </w:r>
            <w:r>
              <w:rPr>
                <w:rFonts w:hint="eastAsia"/>
              </w:rPr>
              <w:t>E</w:t>
            </w:r>
            <w:r w:rsidRPr="00F734E8">
              <w:rPr>
                <w:rFonts w:hint="eastAsia"/>
              </w:rPr>
              <w:t>3</w:t>
            </w:r>
          </w:p>
        </w:tc>
        <w:tc>
          <w:tcPr>
            <w:tcW w:w="2576" w:type="dxa"/>
          </w:tcPr>
          <w:p w:rsidR="009F3348" w:rsidRPr="00F734E8" w:rsidRDefault="009F3348" w:rsidP="009F3348">
            <w:r>
              <w:t>实时</w:t>
            </w:r>
          </w:p>
        </w:tc>
      </w:tr>
      <w:tr w:rsidR="009F3348" w:rsidRPr="00F734E8" w:rsidTr="009F3348">
        <w:tc>
          <w:tcPr>
            <w:tcW w:w="1809" w:type="dxa"/>
          </w:tcPr>
          <w:p w:rsidR="009F3348" w:rsidRPr="00F734E8" w:rsidRDefault="009F3348" w:rsidP="009F3348">
            <w:r w:rsidRPr="00F734E8">
              <w:rPr>
                <w:rFonts w:hint="eastAsia"/>
              </w:rPr>
              <w:t>事件记录发送</w:t>
            </w:r>
          </w:p>
        </w:tc>
        <w:tc>
          <w:tcPr>
            <w:tcW w:w="1709" w:type="dxa"/>
          </w:tcPr>
          <w:p w:rsidR="009F3348" w:rsidRPr="00F734E8" w:rsidRDefault="009F3348" w:rsidP="009F3348">
            <w:r w:rsidRPr="00F734E8">
              <w:rPr>
                <w:rFonts w:hint="eastAsia"/>
              </w:rPr>
              <w:t>17Bytes</w:t>
            </w:r>
          </w:p>
        </w:tc>
        <w:tc>
          <w:tcPr>
            <w:tcW w:w="2428" w:type="dxa"/>
          </w:tcPr>
          <w:p w:rsidR="009F3348" w:rsidRPr="00F734E8" w:rsidRDefault="000B14F9" w:rsidP="000B14F9">
            <w:r w:rsidRPr="00F734E8">
              <w:rPr>
                <w:rFonts w:hint="eastAsia"/>
              </w:rPr>
              <w:t>0x</w:t>
            </w:r>
            <w:r>
              <w:rPr>
                <w:rFonts w:hint="eastAsia"/>
              </w:rPr>
              <w:t>E</w:t>
            </w:r>
            <w:r w:rsidRPr="00F734E8">
              <w:rPr>
                <w:rFonts w:hint="eastAsia"/>
              </w:rPr>
              <w:t>4</w:t>
            </w:r>
          </w:p>
        </w:tc>
        <w:tc>
          <w:tcPr>
            <w:tcW w:w="2576" w:type="dxa"/>
          </w:tcPr>
          <w:p w:rsidR="009F3348" w:rsidRPr="00F734E8" w:rsidRDefault="009F3348" w:rsidP="009F3348">
            <w:r w:rsidRPr="00F734E8">
              <w:rPr>
                <w:rFonts w:hint="eastAsia"/>
              </w:rPr>
              <w:t>空闲</w:t>
            </w:r>
          </w:p>
        </w:tc>
      </w:tr>
      <w:tr w:rsidR="009F3348" w:rsidRPr="00F734E8" w:rsidTr="009F3348">
        <w:tc>
          <w:tcPr>
            <w:tcW w:w="1809" w:type="dxa"/>
          </w:tcPr>
          <w:p w:rsidR="009F3348" w:rsidRPr="00F734E8" w:rsidRDefault="009F3348" w:rsidP="009F3348">
            <w:r w:rsidRPr="00F734E8">
              <w:rPr>
                <w:rFonts w:hint="eastAsia"/>
              </w:rPr>
              <w:t>回复服务器</w:t>
            </w:r>
          </w:p>
        </w:tc>
        <w:tc>
          <w:tcPr>
            <w:tcW w:w="1709" w:type="dxa"/>
          </w:tcPr>
          <w:p w:rsidR="009F3348" w:rsidRPr="00F734E8" w:rsidRDefault="009F3348" w:rsidP="009F3348">
            <w:r w:rsidRPr="00F734E8">
              <w:rPr>
                <w:rFonts w:hint="eastAsia"/>
              </w:rPr>
              <w:t>9Bytes</w:t>
            </w:r>
          </w:p>
        </w:tc>
        <w:tc>
          <w:tcPr>
            <w:tcW w:w="2428" w:type="dxa"/>
          </w:tcPr>
          <w:p w:rsidR="009F3348" w:rsidRPr="00F734E8" w:rsidRDefault="009F3348" w:rsidP="009F3348">
            <w:r w:rsidRPr="00F734E8">
              <w:rPr>
                <w:rFonts w:hint="eastAsia"/>
              </w:rPr>
              <w:t>0x7f</w:t>
            </w:r>
          </w:p>
        </w:tc>
        <w:tc>
          <w:tcPr>
            <w:tcW w:w="2576" w:type="dxa"/>
          </w:tcPr>
          <w:p w:rsidR="009F3348" w:rsidRPr="00F734E8" w:rsidRDefault="009F3348" w:rsidP="009F3348">
            <w:r>
              <w:t>实时</w:t>
            </w:r>
          </w:p>
        </w:tc>
      </w:tr>
    </w:tbl>
    <w:p w:rsidR="009F3348" w:rsidRDefault="009F3348" w:rsidP="009F3348">
      <w:pPr>
        <w:spacing w:line="276" w:lineRule="auto"/>
      </w:pPr>
    </w:p>
    <w:p w:rsidR="009F3348" w:rsidRPr="00F734E8" w:rsidRDefault="009F3348" w:rsidP="009F3348">
      <w:r w:rsidRPr="00F734E8">
        <w:rPr>
          <w:rFonts w:hint="eastAsia"/>
        </w:rPr>
        <w:t>1.1</w:t>
      </w:r>
      <w:r w:rsidRPr="002F09DA">
        <w:rPr>
          <w:rFonts w:hint="eastAsia"/>
          <w:sz w:val="22"/>
        </w:rPr>
        <w:t>定时发送</w:t>
      </w:r>
      <w:r w:rsidRPr="002F09DA">
        <w:rPr>
          <w:rFonts w:hint="eastAsia"/>
          <w:sz w:val="22"/>
        </w:rPr>
        <w:t>GTU</w:t>
      </w:r>
      <w:r w:rsidRPr="002F09DA">
        <w:rPr>
          <w:rFonts w:hint="eastAsia"/>
          <w:sz w:val="22"/>
        </w:rPr>
        <w:t>参数</w:t>
      </w:r>
    </w:p>
    <w:p w:rsidR="009F3348" w:rsidRPr="00F734E8" w:rsidRDefault="009F3348" w:rsidP="009F3348">
      <w:r w:rsidRPr="00F734E8">
        <w:rPr>
          <w:rFonts w:hint="eastAsia"/>
        </w:rPr>
        <w:t>命令码：</w:t>
      </w:r>
      <w:r w:rsidR="000B14F9" w:rsidRPr="00F734E8">
        <w:rPr>
          <w:rFonts w:hint="eastAsia"/>
        </w:rPr>
        <w:t>0x</w:t>
      </w:r>
      <w:r w:rsidR="000B14F9">
        <w:rPr>
          <w:rFonts w:hint="eastAsia"/>
        </w:rPr>
        <w:t>E</w:t>
      </w:r>
      <w:r w:rsidR="000B14F9" w:rsidRPr="00F734E8">
        <w:rPr>
          <w:rFonts w:hint="eastAsia"/>
        </w:rPr>
        <w:t>1</w:t>
      </w:r>
    </w:p>
    <w:p w:rsidR="009F3348" w:rsidRPr="00F734E8" w:rsidRDefault="009F3348" w:rsidP="009F3348">
      <w:r w:rsidRPr="00F734E8">
        <w:rPr>
          <w:rFonts w:hint="eastAsia"/>
        </w:rPr>
        <w:t>地址码：固定为</w:t>
      </w:r>
      <w:r w:rsidRPr="00F734E8">
        <w:rPr>
          <w:rFonts w:hint="eastAsia"/>
        </w:rPr>
        <w:t>0x00</w:t>
      </w:r>
    </w:p>
    <w:p w:rsidR="009F3348" w:rsidRPr="00F734E8" w:rsidRDefault="009F3348" w:rsidP="009F3348">
      <w:r w:rsidRPr="00F734E8">
        <w:rPr>
          <w:rFonts w:hint="eastAsia"/>
        </w:rPr>
        <w:t>数据域：共</w:t>
      </w:r>
      <w:r w:rsidRPr="00F734E8">
        <w:rPr>
          <w:rFonts w:hint="eastAsia"/>
        </w:rPr>
        <w:t>35Byte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F3348" w:rsidTr="009F3348">
        <w:tc>
          <w:tcPr>
            <w:tcW w:w="2840" w:type="dxa"/>
          </w:tcPr>
          <w:p w:rsidR="009F3348" w:rsidRDefault="009F3348" w:rsidP="009F3348">
            <w:pPr>
              <w:spacing w:line="276" w:lineRule="auto"/>
            </w:pPr>
            <w:r>
              <w:rPr>
                <w:rFonts w:hint="eastAsia"/>
              </w:rPr>
              <w:t>1-6Byte</w:t>
            </w:r>
          </w:p>
        </w:tc>
        <w:tc>
          <w:tcPr>
            <w:tcW w:w="2841" w:type="dxa"/>
          </w:tcPr>
          <w:p w:rsidR="009F3348" w:rsidRDefault="009F3348" w:rsidP="009F3348">
            <w:pPr>
              <w:spacing w:line="276" w:lineRule="auto"/>
            </w:pPr>
            <w:r>
              <w:t>时间戳</w:t>
            </w:r>
          </w:p>
        </w:tc>
        <w:tc>
          <w:tcPr>
            <w:tcW w:w="2841" w:type="dxa"/>
          </w:tcPr>
          <w:p w:rsidR="009F3348" w:rsidRDefault="009F3348" w:rsidP="009F3348">
            <w:pPr>
              <w:spacing w:line="276" w:lineRule="auto"/>
            </w:pPr>
            <w:r w:rsidRPr="009F3348">
              <w:t>YYMMDDHHMMSS</w:t>
            </w:r>
          </w:p>
        </w:tc>
      </w:tr>
      <w:tr w:rsidR="009F3348" w:rsidTr="009F3348">
        <w:tc>
          <w:tcPr>
            <w:tcW w:w="2840" w:type="dxa"/>
          </w:tcPr>
          <w:p w:rsidR="009F3348" w:rsidRDefault="00BC650D" w:rsidP="009F3348">
            <w:pPr>
              <w:spacing w:line="276" w:lineRule="auto"/>
            </w:pPr>
            <w:r>
              <w:rPr>
                <w:rFonts w:hint="eastAsia"/>
              </w:rPr>
              <w:t>7-8Byte</w:t>
            </w:r>
          </w:p>
        </w:tc>
        <w:tc>
          <w:tcPr>
            <w:tcW w:w="2841" w:type="dxa"/>
          </w:tcPr>
          <w:p w:rsidR="009F3348" w:rsidRDefault="00BC650D" w:rsidP="009F3348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号模拟量采集电流值</w:t>
            </w:r>
            <w:r>
              <w:rPr>
                <w:rFonts w:hint="eastAsia"/>
              </w:rPr>
              <w:t>(0.01mA)</w:t>
            </w:r>
          </w:p>
        </w:tc>
        <w:tc>
          <w:tcPr>
            <w:tcW w:w="2841" w:type="dxa"/>
          </w:tcPr>
          <w:p w:rsidR="009F3348" w:rsidRDefault="00BC650D" w:rsidP="009F3348">
            <w:pPr>
              <w:spacing w:line="276" w:lineRule="auto"/>
            </w:pPr>
            <w:r>
              <w:t>U</w:t>
            </w:r>
            <w:r>
              <w:rPr>
                <w:rFonts w:hint="eastAsia"/>
              </w:rPr>
              <w:t>nsigned short</w:t>
            </w:r>
            <w:r w:rsidRPr="00BC650D">
              <w:rPr>
                <w:rFonts w:hint="eastAsia"/>
              </w:rPr>
              <w:t>，高位在前</w:t>
            </w:r>
          </w:p>
          <w:p w:rsidR="00BC650D" w:rsidRDefault="00BC650D" w:rsidP="009F3348">
            <w:pPr>
              <w:spacing w:line="276" w:lineRule="auto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0x0100 == 2.56mA)</w:t>
            </w:r>
          </w:p>
        </w:tc>
      </w:tr>
      <w:tr w:rsidR="009F3348" w:rsidTr="009F3348">
        <w:tc>
          <w:tcPr>
            <w:tcW w:w="2840" w:type="dxa"/>
          </w:tcPr>
          <w:p w:rsidR="009F3348" w:rsidRDefault="00BC650D" w:rsidP="009F3348">
            <w:pPr>
              <w:spacing w:line="276" w:lineRule="auto"/>
            </w:pPr>
            <w:r>
              <w:rPr>
                <w:rFonts w:hint="eastAsia"/>
              </w:rPr>
              <w:t>9-10Byte</w:t>
            </w:r>
          </w:p>
        </w:tc>
        <w:tc>
          <w:tcPr>
            <w:tcW w:w="2841" w:type="dxa"/>
          </w:tcPr>
          <w:p w:rsidR="009F3348" w:rsidRDefault="00BC650D" w:rsidP="009F3348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号模拟量采集电流值</w:t>
            </w:r>
            <w:r>
              <w:rPr>
                <w:rFonts w:hint="eastAsia"/>
              </w:rPr>
              <w:t>(0.01mA)</w:t>
            </w:r>
          </w:p>
        </w:tc>
        <w:tc>
          <w:tcPr>
            <w:tcW w:w="2841" w:type="dxa"/>
          </w:tcPr>
          <w:p w:rsidR="009F3348" w:rsidRDefault="00BC650D" w:rsidP="009F3348">
            <w:pPr>
              <w:spacing w:line="276" w:lineRule="auto"/>
            </w:pPr>
            <w:r>
              <w:t>U</w:t>
            </w:r>
            <w:r>
              <w:rPr>
                <w:rFonts w:hint="eastAsia"/>
              </w:rPr>
              <w:t>nsigned short</w:t>
            </w:r>
            <w:r w:rsidRPr="00BC650D">
              <w:rPr>
                <w:rFonts w:hint="eastAsia"/>
              </w:rPr>
              <w:t>，高位在前</w:t>
            </w:r>
          </w:p>
        </w:tc>
      </w:tr>
      <w:tr w:rsidR="009F3348" w:rsidTr="009F3348">
        <w:tc>
          <w:tcPr>
            <w:tcW w:w="2840" w:type="dxa"/>
          </w:tcPr>
          <w:p w:rsidR="009F3348" w:rsidRDefault="00BC650D" w:rsidP="009F3348">
            <w:pPr>
              <w:spacing w:line="276" w:lineRule="auto"/>
            </w:pPr>
            <w:r>
              <w:rPr>
                <w:rFonts w:hint="eastAsia"/>
              </w:rPr>
              <w:t>11Byte</w:t>
            </w:r>
          </w:p>
        </w:tc>
        <w:tc>
          <w:tcPr>
            <w:tcW w:w="2841" w:type="dxa"/>
          </w:tcPr>
          <w:p w:rsidR="009F3348" w:rsidRDefault="00BC650D" w:rsidP="009F3348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号开关量采集状态</w:t>
            </w:r>
          </w:p>
        </w:tc>
        <w:tc>
          <w:tcPr>
            <w:tcW w:w="2841" w:type="dxa"/>
          </w:tcPr>
          <w:p w:rsidR="009F3348" w:rsidRDefault="00BC650D" w:rsidP="009F3348">
            <w:pPr>
              <w:spacing w:line="276" w:lineRule="auto"/>
            </w:pPr>
            <w:r>
              <w:rPr>
                <w:rFonts w:hint="eastAsia"/>
              </w:rPr>
              <w:t>0XAA</w:t>
            </w:r>
            <w:r>
              <w:rPr>
                <w:rFonts w:hint="eastAsia"/>
              </w:rPr>
              <w:t>通</w:t>
            </w:r>
            <w:r>
              <w:rPr>
                <w:rFonts w:hint="eastAsia"/>
              </w:rPr>
              <w:t>0x55</w:t>
            </w:r>
            <w:r>
              <w:rPr>
                <w:rFonts w:hint="eastAsia"/>
              </w:rPr>
              <w:t>断</w:t>
            </w:r>
          </w:p>
        </w:tc>
      </w:tr>
      <w:tr w:rsidR="009F3348" w:rsidTr="009F3348">
        <w:tc>
          <w:tcPr>
            <w:tcW w:w="2840" w:type="dxa"/>
          </w:tcPr>
          <w:p w:rsidR="009F3348" w:rsidRDefault="00BC650D" w:rsidP="009F3348">
            <w:pPr>
              <w:spacing w:line="276" w:lineRule="auto"/>
            </w:pPr>
            <w:r>
              <w:rPr>
                <w:rFonts w:hint="eastAsia"/>
              </w:rPr>
              <w:t>12Byte</w:t>
            </w:r>
          </w:p>
        </w:tc>
        <w:tc>
          <w:tcPr>
            <w:tcW w:w="2841" w:type="dxa"/>
          </w:tcPr>
          <w:p w:rsidR="009F3348" w:rsidRDefault="00BC650D" w:rsidP="009F3348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号开关量采集状态</w:t>
            </w:r>
          </w:p>
        </w:tc>
        <w:tc>
          <w:tcPr>
            <w:tcW w:w="2841" w:type="dxa"/>
          </w:tcPr>
          <w:p w:rsidR="009F3348" w:rsidRDefault="00BC650D" w:rsidP="009F3348">
            <w:pPr>
              <w:spacing w:line="276" w:lineRule="auto"/>
            </w:pPr>
            <w:r>
              <w:rPr>
                <w:rFonts w:hint="eastAsia"/>
              </w:rPr>
              <w:t>0xAA</w:t>
            </w:r>
            <w:r>
              <w:rPr>
                <w:rFonts w:hint="eastAsia"/>
              </w:rPr>
              <w:t>通</w:t>
            </w:r>
            <w:r>
              <w:rPr>
                <w:rFonts w:hint="eastAsia"/>
              </w:rPr>
              <w:t>0x55</w:t>
            </w:r>
            <w:r>
              <w:rPr>
                <w:rFonts w:hint="eastAsia"/>
              </w:rPr>
              <w:t>断</w:t>
            </w:r>
          </w:p>
        </w:tc>
      </w:tr>
      <w:tr w:rsidR="00BC650D" w:rsidTr="009F3348">
        <w:tc>
          <w:tcPr>
            <w:tcW w:w="2840" w:type="dxa"/>
          </w:tcPr>
          <w:p w:rsidR="00BC650D" w:rsidRPr="003B6F03" w:rsidRDefault="00BC650D" w:rsidP="009F3348">
            <w:pPr>
              <w:spacing w:line="276" w:lineRule="auto"/>
              <w:rPr>
                <w:highlight w:val="yellow"/>
              </w:rPr>
            </w:pPr>
            <w:r w:rsidRPr="003B6F03">
              <w:rPr>
                <w:rFonts w:hint="eastAsia"/>
                <w:highlight w:val="yellow"/>
              </w:rPr>
              <w:t>13-14Byte</w:t>
            </w:r>
            <w:r w:rsidR="00517E2E">
              <w:rPr>
                <w:rFonts w:hint="eastAsia"/>
                <w:highlight w:val="yellow"/>
              </w:rPr>
              <w:t>(</w:t>
            </w:r>
            <w:r w:rsidR="00517E2E">
              <w:rPr>
                <w:rFonts w:hint="eastAsia"/>
                <w:highlight w:val="yellow"/>
              </w:rPr>
              <w:t>预留</w:t>
            </w:r>
            <w:r w:rsidR="00517E2E">
              <w:rPr>
                <w:rFonts w:hint="eastAsia"/>
                <w:highlight w:val="yellow"/>
              </w:rPr>
              <w:t>0x00)</w:t>
            </w:r>
          </w:p>
        </w:tc>
        <w:tc>
          <w:tcPr>
            <w:tcW w:w="2841" w:type="dxa"/>
          </w:tcPr>
          <w:p w:rsidR="00BC650D" w:rsidRPr="003B6F03" w:rsidRDefault="00BC650D" w:rsidP="009F3348">
            <w:pPr>
              <w:spacing w:line="276" w:lineRule="auto"/>
              <w:rPr>
                <w:highlight w:val="yellow"/>
              </w:rPr>
            </w:pPr>
            <w:r w:rsidRPr="003B6F03">
              <w:rPr>
                <w:rFonts w:hint="eastAsia"/>
                <w:highlight w:val="yellow"/>
              </w:rPr>
              <w:t>1</w:t>
            </w:r>
            <w:r w:rsidRPr="003B6F03">
              <w:rPr>
                <w:rFonts w:hint="eastAsia"/>
                <w:highlight w:val="yellow"/>
              </w:rPr>
              <w:t>号开关量采集通断频率</w:t>
            </w:r>
            <w:r w:rsidRPr="003B6F03">
              <w:rPr>
                <w:rFonts w:hint="eastAsia"/>
                <w:highlight w:val="yellow"/>
              </w:rPr>
              <w:t>(Hz)</w:t>
            </w:r>
          </w:p>
        </w:tc>
        <w:tc>
          <w:tcPr>
            <w:tcW w:w="2841" w:type="dxa"/>
          </w:tcPr>
          <w:p w:rsidR="00BC650D" w:rsidRPr="003B6F03" w:rsidRDefault="00BC650D" w:rsidP="009F3348">
            <w:pPr>
              <w:spacing w:line="276" w:lineRule="auto"/>
              <w:rPr>
                <w:highlight w:val="yellow"/>
              </w:rPr>
            </w:pPr>
            <w:r w:rsidRPr="003B6F03">
              <w:rPr>
                <w:highlight w:val="yellow"/>
              </w:rPr>
              <w:t>U</w:t>
            </w:r>
            <w:r w:rsidRPr="003B6F03">
              <w:rPr>
                <w:rFonts w:hint="eastAsia"/>
                <w:highlight w:val="yellow"/>
              </w:rPr>
              <w:t xml:space="preserve">nsigned short </w:t>
            </w:r>
            <w:r w:rsidRPr="003B6F03">
              <w:rPr>
                <w:rFonts w:hint="eastAsia"/>
                <w:highlight w:val="yellow"/>
              </w:rPr>
              <w:t>高位在前</w:t>
            </w:r>
          </w:p>
        </w:tc>
      </w:tr>
      <w:tr w:rsidR="00BC650D" w:rsidTr="009F3348">
        <w:tc>
          <w:tcPr>
            <w:tcW w:w="2840" w:type="dxa"/>
          </w:tcPr>
          <w:p w:rsidR="00BC650D" w:rsidRPr="003B6F03" w:rsidRDefault="00BC650D" w:rsidP="009F3348">
            <w:pPr>
              <w:spacing w:line="276" w:lineRule="auto"/>
              <w:rPr>
                <w:highlight w:val="yellow"/>
              </w:rPr>
            </w:pPr>
            <w:r w:rsidRPr="003B6F03">
              <w:rPr>
                <w:rFonts w:hint="eastAsia"/>
                <w:highlight w:val="yellow"/>
              </w:rPr>
              <w:t>15-16Byte</w:t>
            </w:r>
            <w:r w:rsidR="00517E2E">
              <w:rPr>
                <w:rFonts w:hint="eastAsia"/>
                <w:highlight w:val="yellow"/>
              </w:rPr>
              <w:t>(</w:t>
            </w:r>
            <w:r w:rsidR="00517E2E">
              <w:rPr>
                <w:rFonts w:hint="eastAsia"/>
                <w:highlight w:val="yellow"/>
              </w:rPr>
              <w:t>预留</w:t>
            </w:r>
            <w:r w:rsidR="00517E2E">
              <w:rPr>
                <w:rFonts w:hint="eastAsia"/>
                <w:highlight w:val="yellow"/>
              </w:rPr>
              <w:t>0x00)</w:t>
            </w:r>
          </w:p>
        </w:tc>
        <w:tc>
          <w:tcPr>
            <w:tcW w:w="2841" w:type="dxa"/>
          </w:tcPr>
          <w:p w:rsidR="00BC650D" w:rsidRPr="003B6F03" w:rsidRDefault="00BC650D" w:rsidP="009F3348">
            <w:pPr>
              <w:spacing w:line="276" w:lineRule="auto"/>
              <w:rPr>
                <w:highlight w:val="yellow"/>
              </w:rPr>
            </w:pPr>
            <w:r w:rsidRPr="003B6F03">
              <w:rPr>
                <w:rFonts w:hint="eastAsia"/>
                <w:highlight w:val="yellow"/>
              </w:rPr>
              <w:t>2</w:t>
            </w:r>
            <w:r w:rsidRPr="003B6F03">
              <w:rPr>
                <w:rFonts w:hint="eastAsia"/>
                <w:highlight w:val="yellow"/>
              </w:rPr>
              <w:t>号开关量采集通断频率</w:t>
            </w:r>
            <w:r w:rsidRPr="003B6F03">
              <w:rPr>
                <w:rFonts w:hint="eastAsia"/>
                <w:highlight w:val="yellow"/>
              </w:rPr>
              <w:t>(Hz)</w:t>
            </w:r>
          </w:p>
        </w:tc>
        <w:tc>
          <w:tcPr>
            <w:tcW w:w="2841" w:type="dxa"/>
          </w:tcPr>
          <w:p w:rsidR="00BC650D" w:rsidRPr="003B6F03" w:rsidRDefault="00BC650D" w:rsidP="009F3348">
            <w:pPr>
              <w:spacing w:line="276" w:lineRule="auto"/>
              <w:rPr>
                <w:highlight w:val="yellow"/>
              </w:rPr>
            </w:pPr>
            <w:r w:rsidRPr="003B6F03">
              <w:rPr>
                <w:highlight w:val="yellow"/>
              </w:rPr>
              <w:t>U</w:t>
            </w:r>
            <w:r w:rsidRPr="003B6F03">
              <w:rPr>
                <w:rFonts w:hint="eastAsia"/>
                <w:highlight w:val="yellow"/>
              </w:rPr>
              <w:t xml:space="preserve">nsigned short </w:t>
            </w:r>
            <w:r w:rsidRPr="003B6F03">
              <w:rPr>
                <w:rFonts w:hint="eastAsia"/>
                <w:highlight w:val="yellow"/>
              </w:rPr>
              <w:t>高位在前</w:t>
            </w:r>
          </w:p>
        </w:tc>
      </w:tr>
      <w:tr w:rsidR="00BC650D" w:rsidTr="009F3348">
        <w:tc>
          <w:tcPr>
            <w:tcW w:w="2840" w:type="dxa"/>
          </w:tcPr>
          <w:p w:rsidR="00BC650D" w:rsidRDefault="00BC650D" w:rsidP="009F3348">
            <w:pPr>
              <w:spacing w:line="276" w:lineRule="auto"/>
            </w:pPr>
            <w:r>
              <w:rPr>
                <w:rFonts w:hint="eastAsia"/>
              </w:rPr>
              <w:t>17Byte</w:t>
            </w:r>
          </w:p>
        </w:tc>
        <w:tc>
          <w:tcPr>
            <w:tcW w:w="2841" w:type="dxa"/>
          </w:tcPr>
          <w:p w:rsidR="00BC650D" w:rsidRDefault="00BC650D" w:rsidP="009F3348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号开关输出状态</w:t>
            </w:r>
          </w:p>
        </w:tc>
        <w:tc>
          <w:tcPr>
            <w:tcW w:w="2841" w:type="dxa"/>
          </w:tcPr>
          <w:p w:rsidR="00BC650D" w:rsidRDefault="00BC650D" w:rsidP="009F3348">
            <w:pPr>
              <w:spacing w:line="276" w:lineRule="auto"/>
            </w:pPr>
            <w:r>
              <w:rPr>
                <w:rFonts w:hint="eastAsia"/>
              </w:rPr>
              <w:t xml:space="preserve">0XAA </w:t>
            </w:r>
            <w:r>
              <w:rPr>
                <w:rFonts w:hint="eastAsia"/>
              </w:rPr>
              <w:t>通</w:t>
            </w:r>
            <w:r>
              <w:rPr>
                <w:rFonts w:hint="eastAsia"/>
              </w:rPr>
              <w:t xml:space="preserve"> 0x55 </w:t>
            </w:r>
            <w:r>
              <w:rPr>
                <w:rFonts w:hint="eastAsia"/>
              </w:rPr>
              <w:t>断</w:t>
            </w:r>
          </w:p>
        </w:tc>
      </w:tr>
      <w:tr w:rsidR="00BC650D" w:rsidTr="009F3348">
        <w:tc>
          <w:tcPr>
            <w:tcW w:w="2840" w:type="dxa"/>
          </w:tcPr>
          <w:p w:rsidR="00BC650D" w:rsidRDefault="00BC650D" w:rsidP="009F3348">
            <w:pPr>
              <w:spacing w:line="276" w:lineRule="auto"/>
            </w:pPr>
            <w:r>
              <w:rPr>
                <w:rFonts w:hint="eastAsia"/>
              </w:rPr>
              <w:t>18Byte</w:t>
            </w:r>
          </w:p>
        </w:tc>
        <w:tc>
          <w:tcPr>
            <w:tcW w:w="2841" w:type="dxa"/>
          </w:tcPr>
          <w:p w:rsidR="00BC650D" w:rsidRDefault="00BC650D" w:rsidP="009F3348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号开关输出状态</w:t>
            </w:r>
          </w:p>
        </w:tc>
        <w:tc>
          <w:tcPr>
            <w:tcW w:w="2841" w:type="dxa"/>
          </w:tcPr>
          <w:p w:rsidR="00BC650D" w:rsidRDefault="00BC650D" w:rsidP="009F3348">
            <w:pPr>
              <w:spacing w:line="276" w:lineRule="auto"/>
            </w:pPr>
            <w:r>
              <w:rPr>
                <w:rFonts w:hint="eastAsia"/>
              </w:rPr>
              <w:t xml:space="preserve">0XAA </w:t>
            </w:r>
            <w:r>
              <w:rPr>
                <w:rFonts w:hint="eastAsia"/>
              </w:rPr>
              <w:t>通</w:t>
            </w:r>
            <w:r>
              <w:rPr>
                <w:rFonts w:hint="eastAsia"/>
              </w:rPr>
              <w:t xml:space="preserve"> 0X55 </w:t>
            </w:r>
            <w:r>
              <w:rPr>
                <w:rFonts w:hint="eastAsia"/>
              </w:rPr>
              <w:t>断</w:t>
            </w:r>
          </w:p>
        </w:tc>
      </w:tr>
      <w:tr w:rsidR="00BC650D" w:rsidTr="009F3348">
        <w:tc>
          <w:tcPr>
            <w:tcW w:w="2840" w:type="dxa"/>
          </w:tcPr>
          <w:p w:rsidR="00BC650D" w:rsidRPr="003B6F03" w:rsidRDefault="00BC650D" w:rsidP="009F3348">
            <w:pPr>
              <w:spacing w:line="276" w:lineRule="auto"/>
              <w:rPr>
                <w:highlight w:val="yellow"/>
              </w:rPr>
            </w:pPr>
            <w:r w:rsidRPr="003B6F03">
              <w:rPr>
                <w:rFonts w:hint="eastAsia"/>
                <w:highlight w:val="yellow"/>
              </w:rPr>
              <w:t>19-20Byte</w:t>
            </w:r>
            <w:r w:rsidR="00517E2E">
              <w:rPr>
                <w:rFonts w:hint="eastAsia"/>
                <w:highlight w:val="yellow"/>
              </w:rPr>
              <w:t>(</w:t>
            </w:r>
            <w:r w:rsidR="00517E2E">
              <w:rPr>
                <w:rFonts w:hint="eastAsia"/>
                <w:highlight w:val="yellow"/>
              </w:rPr>
              <w:t>预留</w:t>
            </w:r>
            <w:r w:rsidR="00517E2E">
              <w:rPr>
                <w:rFonts w:hint="eastAsia"/>
                <w:highlight w:val="yellow"/>
              </w:rPr>
              <w:t>0x00)</w:t>
            </w:r>
          </w:p>
        </w:tc>
        <w:tc>
          <w:tcPr>
            <w:tcW w:w="2841" w:type="dxa"/>
          </w:tcPr>
          <w:p w:rsidR="00BC650D" w:rsidRPr="003B6F03" w:rsidRDefault="004E4E9A" w:rsidP="009F3348">
            <w:pPr>
              <w:spacing w:line="276" w:lineRule="auto"/>
              <w:rPr>
                <w:highlight w:val="yellow"/>
              </w:rPr>
            </w:pPr>
            <w:r w:rsidRPr="003B6F03">
              <w:rPr>
                <w:rFonts w:hint="eastAsia"/>
                <w:highlight w:val="yellow"/>
              </w:rPr>
              <w:t>1</w:t>
            </w:r>
            <w:r w:rsidRPr="003B6F03">
              <w:rPr>
                <w:rFonts w:hint="eastAsia"/>
                <w:highlight w:val="yellow"/>
              </w:rPr>
              <w:t>号开关输出频率</w:t>
            </w:r>
            <w:r w:rsidRPr="003B6F03">
              <w:rPr>
                <w:rFonts w:hint="eastAsia"/>
                <w:highlight w:val="yellow"/>
              </w:rPr>
              <w:t>(0.1Hz)</w:t>
            </w:r>
          </w:p>
        </w:tc>
        <w:tc>
          <w:tcPr>
            <w:tcW w:w="2841" w:type="dxa"/>
          </w:tcPr>
          <w:p w:rsidR="00BC650D" w:rsidRPr="003B6F03" w:rsidRDefault="004E4E9A" w:rsidP="009F3348">
            <w:pPr>
              <w:spacing w:line="276" w:lineRule="auto"/>
              <w:rPr>
                <w:highlight w:val="yellow"/>
              </w:rPr>
            </w:pPr>
            <w:r w:rsidRPr="003B6F03">
              <w:rPr>
                <w:highlight w:val="yellow"/>
              </w:rPr>
              <w:t>U</w:t>
            </w:r>
            <w:r w:rsidRPr="003B6F03">
              <w:rPr>
                <w:rFonts w:hint="eastAsia"/>
                <w:highlight w:val="yellow"/>
              </w:rPr>
              <w:t>nsigned short</w:t>
            </w:r>
            <w:r w:rsidRPr="003B6F03">
              <w:rPr>
                <w:rFonts w:hint="eastAsia"/>
                <w:highlight w:val="yellow"/>
              </w:rPr>
              <w:t>，高位在前</w:t>
            </w:r>
          </w:p>
        </w:tc>
      </w:tr>
      <w:tr w:rsidR="004E4E9A" w:rsidTr="009F3348">
        <w:tc>
          <w:tcPr>
            <w:tcW w:w="2840" w:type="dxa"/>
          </w:tcPr>
          <w:p w:rsidR="004E4E9A" w:rsidRPr="003B6F03" w:rsidRDefault="004E4E9A" w:rsidP="009F3348">
            <w:pPr>
              <w:spacing w:line="276" w:lineRule="auto"/>
              <w:rPr>
                <w:highlight w:val="yellow"/>
              </w:rPr>
            </w:pPr>
            <w:r w:rsidRPr="003B6F03">
              <w:rPr>
                <w:rFonts w:hint="eastAsia"/>
                <w:highlight w:val="yellow"/>
              </w:rPr>
              <w:t>21-22Byte</w:t>
            </w:r>
            <w:r w:rsidR="00517E2E">
              <w:rPr>
                <w:rFonts w:hint="eastAsia"/>
                <w:highlight w:val="yellow"/>
              </w:rPr>
              <w:t>(</w:t>
            </w:r>
            <w:r w:rsidR="00517E2E">
              <w:rPr>
                <w:rFonts w:hint="eastAsia"/>
                <w:highlight w:val="yellow"/>
              </w:rPr>
              <w:t>预留</w:t>
            </w:r>
            <w:r w:rsidR="00517E2E">
              <w:rPr>
                <w:rFonts w:hint="eastAsia"/>
                <w:highlight w:val="yellow"/>
              </w:rPr>
              <w:t>0x00)</w:t>
            </w:r>
          </w:p>
        </w:tc>
        <w:tc>
          <w:tcPr>
            <w:tcW w:w="2841" w:type="dxa"/>
          </w:tcPr>
          <w:p w:rsidR="004E4E9A" w:rsidRPr="003B6F03" w:rsidRDefault="004E4E9A" w:rsidP="009F3348">
            <w:pPr>
              <w:spacing w:line="276" w:lineRule="auto"/>
              <w:rPr>
                <w:highlight w:val="yellow"/>
              </w:rPr>
            </w:pPr>
            <w:r w:rsidRPr="003B6F03">
              <w:rPr>
                <w:rFonts w:hint="eastAsia"/>
                <w:highlight w:val="yellow"/>
              </w:rPr>
              <w:t>2</w:t>
            </w:r>
            <w:r w:rsidRPr="003B6F03">
              <w:rPr>
                <w:rFonts w:hint="eastAsia"/>
                <w:highlight w:val="yellow"/>
              </w:rPr>
              <w:t>号开关输出频率</w:t>
            </w:r>
            <w:r w:rsidRPr="003B6F03">
              <w:rPr>
                <w:rFonts w:hint="eastAsia"/>
                <w:highlight w:val="yellow"/>
              </w:rPr>
              <w:t>(0.1Hz)</w:t>
            </w:r>
          </w:p>
        </w:tc>
        <w:tc>
          <w:tcPr>
            <w:tcW w:w="2841" w:type="dxa"/>
          </w:tcPr>
          <w:p w:rsidR="004E4E9A" w:rsidRPr="003B6F03" w:rsidRDefault="004E4E9A" w:rsidP="009F3348">
            <w:pPr>
              <w:spacing w:line="276" w:lineRule="auto"/>
              <w:rPr>
                <w:highlight w:val="yellow"/>
              </w:rPr>
            </w:pPr>
            <w:r w:rsidRPr="003B6F03">
              <w:rPr>
                <w:rFonts w:hint="eastAsia"/>
                <w:highlight w:val="yellow"/>
              </w:rPr>
              <w:t xml:space="preserve">Unsigned short </w:t>
            </w:r>
            <w:r w:rsidRPr="003B6F03">
              <w:rPr>
                <w:rFonts w:hint="eastAsia"/>
                <w:highlight w:val="yellow"/>
              </w:rPr>
              <w:t>高位在前</w:t>
            </w:r>
          </w:p>
        </w:tc>
      </w:tr>
      <w:tr w:rsidR="004E4E9A" w:rsidTr="009F3348">
        <w:tc>
          <w:tcPr>
            <w:tcW w:w="2840" w:type="dxa"/>
          </w:tcPr>
          <w:p w:rsidR="004E4E9A" w:rsidRDefault="004E4E9A" w:rsidP="009F3348">
            <w:pPr>
              <w:spacing w:line="276" w:lineRule="auto"/>
            </w:pPr>
            <w:r>
              <w:rPr>
                <w:rFonts w:hint="eastAsia"/>
              </w:rPr>
              <w:lastRenderedPageBreak/>
              <w:t>23-24Byte</w:t>
            </w:r>
          </w:p>
        </w:tc>
        <w:tc>
          <w:tcPr>
            <w:tcW w:w="2841" w:type="dxa"/>
          </w:tcPr>
          <w:p w:rsidR="004E4E9A" w:rsidRDefault="004E4E9A" w:rsidP="009F3348">
            <w:pPr>
              <w:spacing w:line="276" w:lineRule="auto"/>
            </w:pPr>
            <w:r>
              <w:rPr>
                <w:rFonts w:hint="eastAsia"/>
              </w:rPr>
              <w:t>电源电压</w:t>
            </w:r>
            <w:r>
              <w:rPr>
                <w:rFonts w:hint="eastAsia"/>
              </w:rPr>
              <w:t>(0.</w:t>
            </w:r>
            <w:r w:rsidR="00F42BFB">
              <w:rPr>
                <w:rFonts w:hint="eastAsia"/>
              </w:rPr>
              <w:t>00</w:t>
            </w:r>
            <w:r>
              <w:rPr>
                <w:rFonts w:hint="eastAsia"/>
              </w:rPr>
              <w:t>1V)</w:t>
            </w:r>
          </w:p>
        </w:tc>
        <w:tc>
          <w:tcPr>
            <w:tcW w:w="2841" w:type="dxa"/>
          </w:tcPr>
          <w:p w:rsidR="004E4E9A" w:rsidRDefault="004E4E9A" w:rsidP="009F3348">
            <w:pPr>
              <w:spacing w:line="276" w:lineRule="auto"/>
            </w:pPr>
            <w:r>
              <w:rPr>
                <w:rFonts w:hint="eastAsia"/>
              </w:rPr>
              <w:t xml:space="preserve">Unsigned short </w:t>
            </w:r>
            <w:r>
              <w:rPr>
                <w:rFonts w:hint="eastAsia"/>
              </w:rPr>
              <w:t>高位在前</w:t>
            </w:r>
          </w:p>
        </w:tc>
      </w:tr>
      <w:tr w:rsidR="009300BD" w:rsidTr="009F3348">
        <w:trPr>
          <w:ins w:id="17" w:author="薛腾辉" w:date="2017-11-08T12:45:00Z"/>
        </w:trPr>
        <w:tc>
          <w:tcPr>
            <w:tcW w:w="2840" w:type="dxa"/>
          </w:tcPr>
          <w:p w:rsidR="009300BD" w:rsidRDefault="009300BD" w:rsidP="009F3348">
            <w:pPr>
              <w:spacing w:line="276" w:lineRule="auto"/>
              <w:rPr>
                <w:ins w:id="18" w:author="薛腾辉" w:date="2017-11-08T12:45:00Z"/>
                <w:rFonts w:hint="eastAsia"/>
              </w:rPr>
            </w:pPr>
            <w:ins w:id="19" w:author="薛腾辉" w:date="2017-11-08T12:45:00Z">
              <w:r>
                <w:rPr>
                  <w:rFonts w:hint="eastAsia"/>
                </w:rPr>
                <w:t>25-</w:t>
              </w:r>
              <w:r>
                <w:t>28Byte</w:t>
              </w:r>
            </w:ins>
          </w:p>
        </w:tc>
        <w:tc>
          <w:tcPr>
            <w:tcW w:w="2841" w:type="dxa"/>
          </w:tcPr>
          <w:p w:rsidR="009300BD" w:rsidRDefault="009300BD" w:rsidP="009F3348">
            <w:pPr>
              <w:spacing w:line="276" w:lineRule="auto"/>
              <w:rPr>
                <w:ins w:id="20" w:author="薛腾辉" w:date="2017-11-08T12:45:00Z"/>
                <w:rFonts w:hint="eastAsia"/>
              </w:rPr>
            </w:pPr>
            <w:ins w:id="21" w:author="薛腾辉" w:date="2017-11-08T12:45:00Z">
              <w:r>
                <w:rPr>
                  <w:rFonts w:hint="eastAsia"/>
                </w:rPr>
                <w:t>流量</w:t>
              </w:r>
            </w:ins>
            <w:ins w:id="22" w:author="薛腾辉" w:date="2017-11-08T12:46:00Z">
              <w:r>
                <w:rPr>
                  <w:rFonts w:hint="eastAsia"/>
                </w:rPr>
                <w:t>值</w:t>
              </w:r>
              <w:r>
                <w:rPr>
                  <w:rFonts w:hint="eastAsia"/>
                </w:rPr>
                <w:t>(</w:t>
              </w:r>
              <w:r>
                <w:t>0.1</w:t>
              </w:r>
              <w:r>
                <w:rPr>
                  <w:rFonts w:hint="eastAsia"/>
                </w:rPr>
                <w:t>m</w:t>
              </w:r>
              <w:r>
                <w:rPr>
                  <w:rFonts w:hint="eastAsia"/>
                </w:rPr>
                <w:t>³</w:t>
              </w:r>
              <w:r>
                <w:rPr>
                  <w:rFonts w:hint="eastAsia"/>
                </w:rPr>
                <w:t>)</w:t>
              </w:r>
            </w:ins>
          </w:p>
        </w:tc>
        <w:tc>
          <w:tcPr>
            <w:tcW w:w="2841" w:type="dxa"/>
          </w:tcPr>
          <w:p w:rsidR="009300BD" w:rsidRDefault="009300BD" w:rsidP="009F3348">
            <w:pPr>
              <w:spacing w:line="276" w:lineRule="auto"/>
              <w:rPr>
                <w:ins w:id="23" w:author="薛腾辉" w:date="2017-11-08T12:45:00Z"/>
                <w:rFonts w:hint="eastAsia"/>
              </w:rPr>
            </w:pPr>
            <w:ins w:id="24" w:author="薛腾辉" w:date="2017-11-08T12:46:00Z">
              <w:r>
                <w:t>U</w:t>
              </w:r>
              <w:r>
                <w:rPr>
                  <w:rFonts w:hint="eastAsia"/>
                </w:rPr>
                <w:t xml:space="preserve">nsinged </w:t>
              </w:r>
              <w:proofErr w:type="spellStart"/>
              <w:r>
                <w:t>int</w:t>
              </w:r>
              <w:proofErr w:type="spellEnd"/>
              <w:r>
                <w:t xml:space="preserve"> </w:t>
              </w:r>
              <w:r>
                <w:rPr>
                  <w:rFonts w:hint="eastAsia"/>
                </w:rPr>
                <w:t>高位在前</w:t>
              </w:r>
            </w:ins>
          </w:p>
        </w:tc>
      </w:tr>
      <w:tr w:rsidR="004E4E9A" w:rsidTr="009F3348">
        <w:tc>
          <w:tcPr>
            <w:tcW w:w="2840" w:type="dxa"/>
          </w:tcPr>
          <w:p w:rsidR="004E4E9A" w:rsidRDefault="004E4E9A" w:rsidP="009F3348">
            <w:pPr>
              <w:spacing w:line="276" w:lineRule="auto"/>
            </w:pPr>
            <w:del w:id="25" w:author="薛腾辉" w:date="2017-11-08T12:45:00Z">
              <w:r w:rsidDel="009300BD">
                <w:rPr>
                  <w:rFonts w:hint="eastAsia"/>
                </w:rPr>
                <w:delText>25</w:delText>
              </w:r>
            </w:del>
            <w:ins w:id="26" w:author="薛腾辉" w:date="2017-11-08T12:45:00Z">
              <w:r w:rsidR="009300BD">
                <w:rPr>
                  <w:rFonts w:hint="eastAsia"/>
                </w:rPr>
                <w:t>2</w:t>
              </w:r>
              <w:r w:rsidR="009300BD">
                <w:t>9</w:t>
              </w:r>
            </w:ins>
            <w:r>
              <w:rPr>
                <w:rFonts w:hint="eastAsia"/>
              </w:rPr>
              <w:t>-35Byte</w:t>
            </w:r>
          </w:p>
        </w:tc>
        <w:tc>
          <w:tcPr>
            <w:tcW w:w="2841" w:type="dxa"/>
          </w:tcPr>
          <w:p w:rsidR="004E4E9A" w:rsidRDefault="004E4E9A" w:rsidP="009F3348">
            <w:pPr>
              <w:spacing w:line="276" w:lineRule="auto"/>
            </w:pPr>
            <w:r>
              <w:rPr>
                <w:rFonts w:hint="eastAsia"/>
              </w:rPr>
              <w:t>预留</w:t>
            </w:r>
          </w:p>
        </w:tc>
        <w:tc>
          <w:tcPr>
            <w:tcW w:w="2841" w:type="dxa"/>
          </w:tcPr>
          <w:p w:rsidR="004E4E9A" w:rsidRDefault="004E4E9A" w:rsidP="009F3348">
            <w:pPr>
              <w:spacing w:line="276" w:lineRule="auto"/>
            </w:pPr>
            <w:r>
              <w:rPr>
                <w:rFonts w:hint="eastAsia"/>
              </w:rPr>
              <w:t>0x00</w:t>
            </w:r>
          </w:p>
        </w:tc>
      </w:tr>
    </w:tbl>
    <w:p w:rsidR="009F3348" w:rsidRDefault="009F3348" w:rsidP="009F3348">
      <w:pPr>
        <w:spacing w:line="276" w:lineRule="auto"/>
      </w:pPr>
    </w:p>
    <w:p w:rsidR="00FB0568" w:rsidRDefault="00FB0568" w:rsidP="009F3348">
      <w:pPr>
        <w:spacing w:line="276" w:lineRule="auto"/>
      </w:pPr>
      <w:r>
        <w:rPr>
          <w:rFonts w:hint="eastAsia"/>
        </w:rPr>
        <w:t xml:space="preserve">1.2 </w:t>
      </w:r>
      <w:r w:rsidRPr="002F09DA">
        <w:rPr>
          <w:rFonts w:hint="eastAsia"/>
          <w:sz w:val="22"/>
        </w:rPr>
        <w:t>参数设置</w:t>
      </w:r>
      <w:r w:rsidR="00FE7700" w:rsidRPr="002F09DA">
        <w:rPr>
          <w:rFonts w:hint="eastAsia"/>
          <w:sz w:val="22"/>
        </w:rPr>
        <w:t>上传</w:t>
      </w:r>
    </w:p>
    <w:p w:rsidR="00FB0568" w:rsidRDefault="00FB0568" w:rsidP="009F3348">
      <w:pPr>
        <w:spacing w:line="276" w:lineRule="auto"/>
      </w:pPr>
      <w:r>
        <w:rPr>
          <w:rFonts w:hint="eastAsia"/>
        </w:rPr>
        <w:t>命令码：</w:t>
      </w:r>
      <w:r w:rsidR="000B14F9">
        <w:rPr>
          <w:rFonts w:hint="eastAsia"/>
        </w:rPr>
        <w:t>0xE2</w:t>
      </w:r>
    </w:p>
    <w:p w:rsidR="00FB0568" w:rsidRDefault="00FB0568" w:rsidP="009F3348">
      <w:pPr>
        <w:spacing w:line="276" w:lineRule="auto"/>
      </w:pPr>
      <w:r>
        <w:rPr>
          <w:rFonts w:hint="eastAsia"/>
        </w:rPr>
        <w:t>地址码：</w:t>
      </w:r>
      <w:r>
        <w:rPr>
          <w:rFonts w:hint="eastAsia"/>
        </w:rPr>
        <w:t>0x00</w:t>
      </w:r>
    </w:p>
    <w:p w:rsidR="00FB0568" w:rsidRDefault="00FB0568" w:rsidP="009F3348">
      <w:pPr>
        <w:spacing w:line="276" w:lineRule="auto"/>
      </w:pPr>
      <w:r>
        <w:rPr>
          <w:rFonts w:hint="eastAsia"/>
        </w:rPr>
        <w:t>数据域：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B0568" w:rsidTr="00FB0568">
        <w:tc>
          <w:tcPr>
            <w:tcW w:w="2840" w:type="dxa"/>
          </w:tcPr>
          <w:p w:rsidR="00FB0568" w:rsidRDefault="00FB0568" w:rsidP="009F3348">
            <w:pPr>
              <w:spacing w:line="276" w:lineRule="auto"/>
            </w:pPr>
            <w:r>
              <w:rPr>
                <w:rFonts w:hint="eastAsia"/>
              </w:rPr>
              <w:t>1-2Byte</w:t>
            </w:r>
          </w:p>
        </w:tc>
        <w:tc>
          <w:tcPr>
            <w:tcW w:w="2841" w:type="dxa"/>
          </w:tcPr>
          <w:p w:rsidR="00FB0568" w:rsidRDefault="00FB0568" w:rsidP="009F3348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号模拟量报警上限对应电流值</w:t>
            </w:r>
            <w:r>
              <w:rPr>
                <w:rFonts w:hint="eastAsia"/>
              </w:rPr>
              <w:t>(0.01mA)</w:t>
            </w:r>
          </w:p>
        </w:tc>
        <w:tc>
          <w:tcPr>
            <w:tcW w:w="2841" w:type="dxa"/>
          </w:tcPr>
          <w:p w:rsidR="00FB0568" w:rsidRDefault="00FB0568" w:rsidP="009F3348">
            <w:pPr>
              <w:spacing w:line="276" w:lineRule="auto"/>
            </w:pPr>
            <w:r>
              <w:rPr>
                <w:rFonts w:hint="eastAsia"/>
              </w:rPr>
              <w:t xml:space="preserve">Unsigned short </w:t>
            </w:r>
            <w:r>
              <w:rPr>
                <w:rFonts w:hint="eastAsia"/>
              </w:rPr>
              <w:t>高位在前</w:t>
            </w:r>
          </w:p>
        </w:tc>
      </w:tr>
      <w:tr w:rsidR="00FB0568" w:rsidTr="00FB0568">
        <w:tc>
          <w:tcPr>
            <w:tcW w:w="2840" w:type="dxa"/>
          </w:tcPr>
          <w:p w:rsidR="00FB0568" w:rsidRDefault="00FB0568" w:rsidP="009F3348">
            <w:pPr>
              <w:spacing w:line="276" w:lineRule="auto"/>
            </w:pPr>
            <w:r>
              <w:rPr>
                <w:rFonts w:hint="eastAsia"/>
              </w:rPr>
              <w:t>3-4Byte</w:t>
            </w:r>
          </w:p>
        </w:tc>
        <w:tc>
          <w:tcPr>
            <w:tcW w:w="2841" w:type="dxa"/>
          </w:tcPr>
          <w:p w:rsidR="00FB0568" w:rsidRDefault="00FB0568" w:rsidP="009F3348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号模拟量报警下限对应电流值</w:t>
            </w:r>
            <w:r>
              <w:rPr>
                <w:rFonts w:hint="eastAsia"/>
              </w:rPr>
              <w:t>(0.01mA)</w:t>
            </w:r>
          </w:p>
        </w:tc>
        <w:tc>
          <w:tcPr>
            <w:tcW w:w="2841" w:type="dxa"/>
          </w:tcPr>
          <w:p w:rsidR="00FB0568" w:rsidRDefault="00FB0568" w:rsidP="009F3348">
            <w:pPr>
              <w:spacing w:line="276" w:lineRule="auto"/>
            </w:pPr>
            <w:r>
              <w:rPr>
                <w:rFonts w:hint="eastAsia"/>
              </w:rPr>
              <w:t xml:space="preserve">Unsigned Short </w:t>
            </w:r>
            <w:r>
              <w:rPr>
                <w:rFonts w:hint="eastAsia"/>
              </w:rPr>
              <w:t>高位在前</w:t>
            </w:r>
          </w:p>
        </w:tc>
      </w:tr>
      <w:tr w:rsidR="00FB0568" w:rsidTr="00FB0568">
        <w:tc>
          <w:tcPr>
            <w:tcW w:w="2840" w:type="dxa"/>
          </w:tcPr>
          <w:p w:rsidR="00FB0568" w:rsidRDefault="00FB0568" w:rsidP="009F3348">
            <w:pPr>
              <w:spacing w:line="276" w:lineRule="auto"/>
            </w:pPr>
            <w:r>
              <w:rPr>
                <w:rFonts w:hint="eastAsia"/>
              </w:rPr>
              <w:t>5-6Byte</w:t>
            </w:r>
          </w:p>
        </w:tc>
        <w:tc>
          <w:tcPr>
            <w:tcW w:w="2841" w:type="dxa"/>
          </w:tcPr>
          <w:p w:rsidR="00FB0568" w:rsidRDefault="00FB0568" w:rsidP="009F3348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号模拟量报警上限对应电流值</w:t>
            </w:r>
            <w:r>
              <w:rPr>
                <w:rFonts w:hint="eastAsia"/>
              </w:rPr>
              <w:t>(0.01mA)</w:t>
            </w:r>
          </w:p>
        </w:tc>
        <w:tc>
          <w:tcPr>
            <w:tcW w:w="2841" w:type="dxa"/>
          </w:tcPr>
          <w:p w:rsidR="00FB0568" w:rsidRDefault="00FB0568" w:rsidP="009F3348">
            <w:pPr>
              <w:spacing w:line="276" w:lineRule="auto"/>
            </w:pPr>
            <w:r>
              <w:rPr>
                <w:rFonts w:hint="eastAsia"/>
              </w:rPr>
              <w:t xml:space="preserve">Unsigned Short </w:t>
            </w:r>
            <w:r>
              <w:rPr>
                <w:rFonts w:hint="eastAsia"/>
              </w:rPr>
              <w:t>高位在前</w:t>
            </w:r>
          </w:p>
        </w:tc>
      </w:tr>
      <w:tr w:rsidR="00FB0568" w:rsidTr="00FB0568">
        <w:tc>
          <w:tcPr>
            <w:tcW w:w="2840" w:type="dxa"/>
          </w:tcPr>
          <w:p w:rsidR="00FB0568" w:rsidRDefault="00FB0568" w:rsidP="009F3348">
            <w:pPr>
              <w:spacing w:line="276" w:lineRule="auto"/>
            </w:pPr>
            <w:r>
              <w:rPr>
                <w:rFonts w:hint="eastAsia"/>
              </w:rPr>
              <w:t>7-8Byte</w:t>
            </w:r>
          </w:p>
        </w:tc>
        <w:tc>
          <w:tcPr>
            <w:tcW w:w="2841" w:type="dxa"/>
          </w:tcPr>
          <w:p w:rsidR="00FB0568" w:rsidRDefault="00FB0568" w:rsidP="009F3348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号模拟量报警下限对应电流值</w:t>
            </w:r>
            <w:r>
              <w:rPr>
                <w:rFonts w:hint="eastAsia"/>
              </w:rPr>
              <w:t>(0.01mA)</w:t>
            </w:r>
          </w:p>
        </w:tc>
        <w:tc>
          <w:tcPr>
            <w:tcW w:w="2841" w:type="dxa"/>
          </w:tcPr>
          <w:p w:rsidR="00FB0568" w:rsidRDefault="00FB0568" w:rsidP="009F3348">
            <w:pPr>
              <w:spacing w:line="276" w:lineRule="auto"/>
            </w:pPr>
            <w:r>
              <w:rPr>
                <w:rFonts w:hint="eastAsia"/>
              </w:rPr>
              <w:t xml:space="preserve">Unsigned short </w:t>
            </w:r>
            <w:r>
              <w:rPr>
                <w:rFonts w:hint="eastAsia"/>
              </w:rPr>
              <w:t>高位在前</w:t>
            </w:r>
          </w:p>
        </w:tc>
      </w:tr>
      <w:tr w:rsidR="00FB0568" w:rsidTr="00FB0568">
        <w:tc>
          <w:tcPr>
            <w:tcW w:w="2840" w:type="dxa"/>
          </w:tcPr>
          <w:p w:rsidR="00FB0568" w:rsidRPr="00165CB0" w:rsidRDefault="00FB0568" w:rsidP="009F3348">
            <w:pPr>
              <w:spacing w:line="276" w:lineRule="auto"/>
              <w:rPr>
                <w:highlight w:val="green"/>
              </w:rPr>
            </w:pPr>
            <w:r w:rsidRPr="00165CB0">
              <w:rPr>
                <w:rFonts w:hint="eastAsia"/>
                <w:highlight w:val="green"/>
              </w:rPr>
              <w:t>9-10Byte</w:t>
            </w:r>
            <w:r w:rsidR="00165CB0" w:rsidRPr="00165CB0">
              <w:rPr>
                <w:rFonts w:hint="eastAsia"/>
                <w:highlight w:val="green"/>
              </w:rPr>
              <w:t>(</w:t>
            </w:r>
            <w:r w:rsidR="00165CB0" w:rsidRPr="00165CB0">
              <w:rPr>
                <w:rFonts w:hint="eastAsia"/>
                <w:highlight w:val="green"/>
              </w:rPr>
              <w:t>预留</w:t>
            </w:r>
            <w:r w:rsidR="00165CB0" w:rsidRPr="00165CB0">
              <w:rPr>
                <w:rFonts w:hint="eastAsia"/>
                <w:highlight w:val="green"/>
              </w:rPr>
              <w:t>0x00)</w:t>
            </w:r>
          </w:p>
        </w:tc>
        <w:tc>
          <w:tcPr>
            <w:tcW w:w="2841" w:type="dxa"/>
          </w:tcPr>
          <w:p w:rsidR="00FB0568" w:rsidRPr="00165CB0" w:rsidRDefault="00FB0568" w:rsidP="009F3348">
            <w:pPr>
              <w:spacing w:line="276" w:lineRule="auto"/>
              <w:rPr>
                <w:highlight w:val="green"/>
              </w:rPr>
            </w:pPr>
            <w:r w:rsidRPr="00165CB0">
              <w:rPr>
                <w:rFonts w:hint="eastAsia"/>
                <w:highlight w:val="green"/>
              </w:rPr>
              <w:t>电源电压报警上限</w:t>
            </w:r>
            <w:r w:rsidRPr="00165CB0">
              <w:rPr>
                <w:rFonts w:hint="eastAsia"/>
                <w:highlight w:val="green"/>
              </w:rPr>
              <w:t>(0.1V)</w:t>
            </w:r>
          </w:p>
        </w:tc>
        <w:tc>
          <w:tcPr>
            <w:tcW w:w="2841" w:type="dxa"/>
          </w:tcPr>
          <w:p w:rsidR="00FB0568" w:rsidRPr="00165CB0" w:rsidRDefault="00FE7700" w:rsidP="009F3348">
            <w:pPr>
              <w:spacing w:line="276" w:lineRule="auto"/>
              <w:rPr>
                <w:highlight w:val="green"/>
              </w:rPr>
            </w:pPr>
            <w:r w:rsidRPr="00165CB0">
              <w:rPr>
                <w:rFonts w:hint="eastAsia"/>
                <w:highlight w:val="green"/>
              </w:rPr>
              <w:t xml:space="preserve">Unsigned short </w:t>
            </w:r>
            <w:r w:rsidRPr="00165CB0">
              <w:rPr>
                <w:rFonts w:hint="eastAsia"/>
                <w:highlight w:val="green"/>
              </w:rPr>
              <w:t>高位在前</w:t>
            </w:r>
          </w:p>
        </w:tc>
      </w:tr>
      <w:tr w:rsidR="00FE7700" w:rsidTr="00FB0568">
        <w:tc>
          <w:tcPr>
            <w:tcW w:w="2840" w:type="dxa"/>
          </w:tcPr>
          <w:p w:rsidR="00FE7700" w:rsidRPr="00165CB0" w:rsidRDefault="00FE7700" w:rsidP="009F3348">
            <w:pPr>
              <w:spacing w:line="276" w:lineRule="auto"/>
              <w:rPr>
                <w:highlight w:val="green"/>
              </w:rPr>
            </w:pPr>
            <w:r w:rsidRPr="00165CB0">
              <w:rPr>
                <w:rFonts w:hint="eastAsia"/>
                <w:highlight w:val="green"/>
              </w:rPr>
              <w:t>11-12Byte</w:t>
            </w:r>
            <w:r w:rsidR="00165CB0" w:rsidRPr="00165CB0">
              <w:rPr>
                <w:rFonts w:hint="eastAsia"/>
                <w:highlight w:val="green"/>
              </w:rPr>
              <w:t>(</w:t>
            </w:r>
            <w:r w:rsidR="00165CB0" w:rsidRPr="00165CB0">
              <w:rPr>
                <w:rFonts w:hint="eastAsia"/>
                <w:highlight w:val="green"/>
              </w:rPr>
              <w:t>预留</w:t>
            </w:r>
            <w:r w:rsidR="00165CB0" w:rsidRPr="00165CB0">
              <w:rPr>
                <w:rFonts w:hint="eastAsia"/>
                <w:highlight w:val="green"/>
              </w:rPr>
              <w:t>0x00)</w:t>
            </w:r>
          </w:p>
        </w:tc>
        <w:tc>
          <w:tcPr>
            <w:tcW w:w="2841" w:type="dxa"/>
          </w:tcPr>
          <w:p w:rsidR="00FE7700" w:rsidRPr="00165CB0" w:rsidRDefault="00FE7700" w:rsidP="009F3348">
            <w:pPr>
              <w:spacing w:line="276" w:lineRule="auto"/>
              <w:rPr>
                <w:highlight w:val="green"/>
              </w:rPr>
            </w:pPr>
            <w:r w:rsidRPr="00165CB0">
              <w:rPr>
                <w:rFonts w:hint="eastAsia"/>
                <w:highlight w:val="green"/>
              </w:rPr>
              <w:t>电源电压报警下限</w:t>
            </w:r>
            <w:r w:rsidRPr="00165CB0">
              <w:rPr>
                <w:rFonts w:hint="eastAsia"/>
                <w:highlight w:val="green"/>
              </w:rPr>
              <w:t>(0.1V)</w:t>
            </w:r>
          </w:p>
        </w:tc>
        <w:tc>
          <w:tcPr>
            <w:tcW w:w="2841" w:type="dxa"/>
          </w:tcPr>
          <w:p w:rsidR="00FE7700" w:rsidRPr="00165CB0" w:rsidRDefault="00FE7700" w:rsidP="009F3348">
            <w:pPr>
              <w:spacing w:line="276" w:lineRule="auto"/>
              <w:rPr>
                <w:highlight w:val="green"/>
              </w:rPr>
            </w:pPr>
            <w:r w:rsidRPr="00165CB0">
              <w:rPr>
                <w:rFonts w:hint="eastAsia"/>
                <w:highlight w:val="green"/>
              </w:rPr>
              <w:t xml:space="preserve">Unsigned short </w:t>
            </w:r>
            <w:r w:rsidRPr="00165CB0">
              <w:rPr>
                <w:rFonts w:hint="eastAsia"/>
                <w:highlight w:val="green"/>
              </w:rPr>
              <w:t>高位在前</w:t>
            </w:r>
          </w:p>
        </w:tc>
      </w:tr>
      <w:tr w:rsidR="00FE7700" w:rsidTr="00FB0568">
        <w:tc>
          <w:tcPr>
            <w:tcW w:w="2840" w:type="dxa"/>
          </w:tcPr>
          <w:p w:rsidR="00FE7700" w:rsidRPr="003B6F03" w:rsidRDefault="00FE7700" w:rsidP="009F3348">
            <w:pPr>
              <w:spacing w:line="276" w:lineRule="auto"/>
              <w:rPr>
                <w:highlight w:val="yellow"/>
              </w:rPr>
            </w:pPr>
            <w:r w:rsidRPr="003B6F03">
              <w:rPr>
                <w:rFonts w:hint="eastAsia"/>
                <w:highlight w:val="yellow"/>
              </w:rPr>
              <w:t>13-14Byte</w:t>
            </w:r>
            <w:r w:rsidR="00517E2E">
              <w:rPr>
                <w:rFonts w:hint="eastAsia"/>
                <w:highlight w:val="yellow"/>
              </w:rPr>
              <w:t>(</w:t>
            </w:r>
            <w:r w:rsidR="00517E2E">
              <w:rPr>
                <w:rFonts w:hint="eastAsia"/>
                <w:highlight w:val="yellow"/>
              </w:rPr>
              <w:t>预留</w:t>
            </w:r>
            <w:r w:rsidR="00517E2E">
              <w:rPr>
                <w:rFonts w:hint="eastAsia"/>
                <w:highlight w:val="yellow"/>
              </w:rPr>
              <w:t>0x00)</w:t>
            </w:r>
          </w:p>
        </w:tc>
        <w:tc>
          <w:tcPr>
            <w:tcW w:w="2841" w:type="dxa"/>
          </w:tcPr>
          <w:p w:rsidR="00FE7700" w:rsidRPr="003B6F03" w:rsidRDefault="00FE7700" w:rsidP="009F3348">
            <w:pPr>
              <w:spacing w:line="276" w:lineRule="auto"/>
              <w:rPr>
                <w:highlight w:val="yellow"/>
              </w:rPr>
            </w:pPr>
            <w:r w:rsidRPr="003B6F03">
              <w:rPr>
                <w:rFonts w:hint="eastAsia"/>
                <w:highlight w:val="yellow"/>
              </w:rPr>
              <w:t>1</w:t>
            </w:r>
            <w:r w:rsidRPr="003B6F03">
              <w:rPr>
                <w:rFonts w:hint="eastAsia"/>
                <w:highlight w:val="yellow"/>
              </w:rPr>
              <w:t>号开关量输出频率</w:t>
            </w:r>
            <w:r w:rsidRPr="003B6F03">
              <w:rPr>
                <w:rFonts w:hint="eastAsia"/>
                <w:highlight w:val="yellow"/>
              </w:rPr>
              <w:t>(0.1Hz)</w:t>
            </w:r>
          </w:p>
        </w:tc>
        <w:tc>
          <w:tcPr>
            <w:tcW w:w="2841" w:type="dxa"/>
          </w:tcPr>
          <w:p w:rsidR="00FE7700" w:rsidRPr="003B6F03" w:rsidRDefault="00FE7700" w:rsidP="009F3348">
            <w:pPr>
              <w:spacing w:line="276" w:lineRule="auto"/>
              <w:rPr>
                <w:highlight w:val="yellow"/>
              </w:rPr>
            </w:pPr>
            <w:r w:rsidRPr="003B6F03">
              <w:rPr>
                <w:rFonts w:hint="eastAsia"/>
                <w:highlight w:val="yellow"/>
              </w:rPr>
              <w:t xml:space="preserve">Unsigned short </w:t>
            </w:r>
            <w:r w:rsidRPr="003B6F03">
              <w:rPr>
                <w:rFonts w:hint="eastAsia"/>
                <w:highlight w:val="yellow"/>
              </w:rPr>
              <w:t>高位在前</w:t>
            </w:r>
            <w:r w:rsidRPr="003B6F03">
              <w:rPr>
                <w:rFonts w:hint="eastAsia"/>
                <w:highlight w:val="yellow"/>
              </w:rPr>
              <w:t xml:space="preserve"> </w:t>
            </w:r>
          </w:p>
          <w:p w:rsidR="00FE7700" w:rsidRPr="003B6F03" w:rsidRDefault="00FE7700" w:rsidP="009F3348">
            <w:pPr>
              <w:spacing w:line="276" w:lineRule="auto"/>
              <w:rPr>
                <w:highlight w:val="yellow"/>
              </w:rPr>
            </w:pPr>
            <w:r w:rsidRPr="003B6F03">
              <w:rPr>
                <w:rFonts w:hint="eastAsia"/>
                <w:highlight w:val="yellow"/>
              </w:rPr>
              <w:t>如果为</w:t>
            </w:r>
            <w:r w:rsidRPr="003B6F03">
              <w:rPr>
                <w:rFonts w:hint="eastAsia"/>
                <w:highlight w:val="yellow"/>
              </w:rPr>
              <w:t>0</w:t>
            </w:r>
            <w:r w:rsidRPr="003B6F03">
              <w:rPr>
                <w:rFonts w:hint="eastAsia"/>
                <w:highlight w:val="yellow"/>
              </w:rPr>
              <w:t>，说明不输出频率</w:t>
            </w:r>
          </w:p>
        </w:tc>
      </w:tr>
      <w:tr w:rsidR="00FE7700" w:rsidTr="00FB0568">
        <w:tc>
          <w:tcPr>
            <w:tcW w:w="2840" w:type="dxa"/>
          </w:tcPr>
          <w:p w:rsidR="00FE7700" w:rsidRPr="003B6F03" w:rsidRDefault="00FE7700" w:rsidP="009F3348">
            <w:pPr>
              <w:spacing w:line="276" w:lineRule="auto"/>
              <w:rPr>
                <w:highlight w:val="yellow"/>
              </w:rPr>
            </w:pPr>
            <w:r w:rsidRPr="003B6F03">
              <w:rPr>
                <w:rFonts w:hint="eastAsia"/>
                <w:highlight w:val="yellow"/>
              </w:rPr>
              <w:t>15-16Byte</w:t>
            </w:r>
            <w:r w:rsidR="00517E2E">
              <w:rPr>
                <w:rFonts w:hint="eastAsia"/>
                <w:highlight w:val="yellow"/>
              </w:rPr>
              <w:t>(</w:t>
            </w:r>
            <w:r w:rsidR="00517E2E">
              <w:rPr>
                <w:rFonts w:hint="eastAsia"/>
                <w:highlight w:val="yellow"/>
              </w:rPr>
              <w:t>预留</w:t>
            </w:r>
            <w:r w:rsidR="00517E2E">
              <w:rPr>
                <w:rFonts w:hint="eastAsia"/>
                <w:highlight w:val="yellow"/>
              </w:rPr>
              <w:t>0x00)</w:t>
            </w:r>
          </w:p>
        </w:tc>
        <w:tc>
          <w:tcPr>
            <w:tcW w:w="2841" w:type="dxa"/>
          </w:tcPr>
          <w:p w:rsidR="00FE7700" w:rsidRPr="003B6F03" w:rsidRDefault="00FE7700" w:rsidP="009F3348">
            <w:pPr>
              <w:spacing w:line="276" w:lineRule="auto"/>
              <w:rPr>
                <w:highlight w:val="yellow"/>
              </w:rPr>
            </w:pPr>
            <w:r w:rsidRPr="003B6F03">
              <w:rPr>
                <w:rFonts w:hint="eastAsia"/>
                <w:highlight w:val="yellow"/>
              </w:rPr>
              <w:t>2</w:t>
            </w:r>
            <w:r w:rsidRPr="003B6F03">
              <w:rPr>
                <w:rFonts w:hint="eastAsia"/>
                <w:highlight w:val="yellow"/>
              </w:rPr>
              <w:t>号开关量输出频率</w:t>
            </w:r>
            <w:r w:rsidRPr="003B6F03">
              <w:rPr>
                <w:rFonts w:hint="eastAsia"/>
                <w:highlight w:val="yellow"/>
              </w:rPr>
              <w:t>(0.1Hz)</w:t>
            </w:r>
          </w:p>
        </w:tc>
        <w:tc>
          <w:tcPr>
            <w:tcW w:w="2841" w:type="dxa"/>
          </w:tcPr>
          <w:p w:rsidR="00FE7700" w:rsidRPr="003B6F03" w:rsidRDefault="00FE7700" w:rsidP="009F3348">
            <w:pPr>
              <w:spacing w:line="276" w:lineRule="auto"/>
              <w:rPr>
                <w:highlight w:val="yellow"/>
              </w:rPr>
            </w:pPr>
            <w:r w:rsidRPr="003B6F03">
              <w:rPr>
                <w:rFonts w:hint="eastAsia"/>
                <w:highlight w:val="yellow"/>
              </w:rPr>
              <w:t xml:space="preserve">Unsigned Short </w:t>
            </w:r>
            <w:r w:rsidRPr="003B6F03">
              <w:rPr>
                <w:rFonts w:hint="eastAsia"/>
                <w:highlight w:val="yellow"/>
              </w:rPr>
              <w:t>高位在前</w:t>
            </w:r>
          </w:p>
          <w:p w:rsidR="00FE7700" w:rsidRPr="003B6F03" w:rsidRDefault="00FE7700" w:rsidP="009F3348">
            <w:pPr>
              <w:spacing w:line="276" w:lineRule="auto"/>
              <w:rPr>
                <w:highlight w:val="yellow"/>
              </w:rPr>
            </w:pPr>
            <w:r w:rsidRPr="003B6F03">
              <w:rPr>
                <w:rFonts w:hint="eastAsia"/>
                <w:highlight w:val="yellow"/>
              </w:rPr>
              <w:t>如果为</w:t>
            </w:r>
            <w:r w:rsidRPr="003B6F03">
              <w:rPr>
                <w:rFonts w:hint="eastAsia"/>
                <w:highlight w:val="yellow"/>
              </w:rPr>
              <w:t>0</w:t>
            </w:r>
            <w:r w:rsidRPr="003B6F03">
              <w:rPr>
                <w:rFonts w:hint="eastAsia"/>
                <w:highlight w:val="yellow"/>
              </w:rPr>
              <w:t>，不输出频率</w:t>
            </w:r>
          </w:p>
        </w:tc>
      </w:tr>
      <w:tr w:rsidR="00FE7700" w:rsidRPr="009D008A" w:rsidTr="00FB0568">
        <w:tc>
          <w:tcPr>
            <w:tcW w:w="2840" w:type="dxa"/>
          </w:tcPr>
          <w:p w:rsidR="00FE7700" w:rsidRDefault="009D008A" w:rsidP="009F3348">
            <w:pPr>
              <w:spacing w:line="276" w:lineRule="auto"/>
            </w:pPr>
            <w:r>
              <w:rPr>
                <w:rFonts w:hint="eastAsia"/>
              </w:rPr>
              <w:t>17</w:t>
            </w:r>
            <w:r w:rsidR="00606FFC">
              <w:rPr>
                <w:rFonts w:hint="eastAsia"/>
              </w:rPr>
              <w:t>Byte</w:t>
            </w:r>
          </w:p>
        </w:tc>
        <w:tc>
          <w:tcPr>
            <w:tcW w:w="2841" w:type="dxa"/>
          </w:tcPr>
          <w:p w:rsidR="00FE7700" w:rsidRDefault="009D008A" w:rsidP="009F3348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号开关量输出自动控制参数</w:t>
            </w:r>
          </w:p>
        </w:tc>
        <w:tc>
          <w:tcPr>
            <w:tcW w:w="2841" w:type="dxa"/>
          </w:tcPr>
          <w:p w:rsidR="00792B79" w:rsidRDefault="00792B79" w:rsidP="009F3348">
            <w:pPr>
              <w:spacing w:line="276" w:lineRule="auto"/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不启用开关量输出自动控制</w:t>
            </w:r>
          </w:p>
          <w:p w:rsidR="00FE7700" w:rsidRDefault="009D008A" w:rsidP="009F3348">
            <w:pPr>
              <w:spacing w:line="276" w:lineRule="auto"/>
            </w:pPr>
            <w:r>
              <w:rPr>
                <w:rFonts w:hint="eastAsia"/>
              </w:rPr>
              <w:t>0x11  1</w:t>
            </w:r>
            <w:r>
              <w:rPr>
                <w:rFonts w:hint="eastAsia"/>
              </w:rPr>
              <w:t>号开关量输入，正反馈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号输入为通，输出为通；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号输入为断，输出为断</w:t>
            </w:r>
            <w:r>
              <w:rPr>
                <w:rFonts w:hint="eastAsia"/>
              </w:rPr>
              <w:t>)</w:t>
            </w:r>
          </w:p>
          <w:p w:rsidR="009D008A" w:rsidRDefault="009D008A" w:rsidP="009F3348">
            <w:pPr>
              <w:spacing w:line="276" w:lineRule="auto"/>
            </w:pPr>
            <w:r>
              <w:rPr>
                <w:rFonts w:hint="eastAsia"/>
              </w:rPr>
              <w:t>0x22  1</w:t>
            </w:r>
            <w:r>
              <w:rPr>
                <w:rFonts w:hint="eastAsia"/>
              </w:rPr>
              <w:t>号开关量输入，负反馈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号输入为通，输出为断；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号输入为断，输出为通</w:t>
            </w:r>
            <w:r>
              <w:rPr>
                <w:rFonts w:hint="eastAsia"/>
              </w:rPr>
              <w:t>)</w:t>
            </w:r>
          </w:p>
          <w:p w:rsidR="009D008A" w:rsidRDefault="009D008A" w:rsidP="009D008A">
            <w:pPr>
              <w:spacing w:line="276" w:lineRule="auto"/>
            </w:pPr>
            <w:r>
              <w:rPr>
                <w:rFonts w:hint="eastAsia"/>
              </w:rPr>
              <w:t>0x33  2</w:t>
            </w:r>
            <w:r>
              <w:rPr>
                <w:rFonts w:hint="eastAsia"/>
              </w:rPr>
              <w:t>号开关量输入，正反馈</w:t>
            </w:r>
            <w:r>
              <w:rPr>
                <w:rFonts w:hint="eastAsia"/>
              </w:rPr>
              <w:t>(2</w:t>
            </w:r>
            <w:r>
              <w:rPr>
                <w:rFonts w:hint="eastAsia"/>
              </w:rPr>
              <w:t>号输入为通，输出为通；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号输入为断，输出为断</w:t>
            </w:r>
            <w:r>
              <w:rPr>
                <w:rFonts w:hint="eastAsia"/>
              </w:rPr>
              <w:t>)</w:t>
            </w:r>
          </w:p>
          <w:p w:rsidR="009D008A" w:rsidRDefault="009D008A" w:rsidP="009D008A">
            <w:pPr>
              <w:spacing w:line="276" w:lineRule="auto"/>
            </w:pPr>
            <w:r>
              <w:rPr>
                <w:rFonts w:hint="eastAsia"/>
              </w:rPr>
              <w:t>0x44  2</w:t>
            </w:r>
            <w:r>
              <w:rPr>
                <w:rFonts w:hint="eastAsia"/>
              </w:rPr>
              <w:t>号开关量输入，负反馈</w:t>
            </w:r>
            <w:r>
              <w:rPr>
                <w:rFonts w:hint="eastAsia"/>
              </w:rPr>
              <w:t>(2</w:t>
            </w:r>
            <w:r>
              <w:rPr>
                <w:rFonts w:hint="eastAsia"/>
              </w:rPr>
              <w:t>号输入为通，输出为断；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号输入为断，输出为通</w:t>
            </w:r>
            <w:r>
              <w:rPr>
                <w:rFonts w:hint="eastAsia"/>
              </w:rPr>
              <w:t>)</w:t>
            </w:r>
          </w:p>
          <w:p w:rsidR="009D008A" w:rsidRDefault="009D008A" w:rsidP="009D008A">
            <w:pPr>
              <w:spacing w:line="276" w:lineRule="auto"/>
            </w:pPr>
            <w:r>
              <w:rPr>
                <w:rFonts w:hint="eastAsia"/>
              </w:rPr>
              <w:t>0x55  1</w:t>
            </w:r>
            <w:r>
              <w:rPr>
                <w:rFonts w:hint="eastAsia"/>
              </w:rPr>
              <w:t>号模拟量采集，正反馈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号模拟量采集超过上限，</w:t>
            </w:r>
            <w:r>
              <w:rPr>
                <w:rFonts w:hint="eastAsia"/>
              </w:rPr>
              <w:lastRenderedPageBreak/>
              <w:t>输出为开；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号模拟量采集超过下限，输出为断；未超限保持之前的输出状态</w:t>
            </w:r>
            <w:r>
              <w:rPr>
                <w:rFonts w:hint="eastAsia"/>
              </w:rPr>
              <w:t>)</w:t>
            </w:r>
          </w:p>
          <w:p w:rsidR="009D008A" w:rsidRDefault="009D008A" w:rsidP="009D008A">
            <w:pPr>
              <w:spacing w:line="276" w:lineRule="auto"/>
            </w:pPr>
            <w:r>
              <w:rPr>
                <w:rFonts w:hint="eastAsia"/>
              </w:rPr>
              <w:t>0x66  1</w:t>
            </w:r>
            <w:r>
              <w:rPr>
                <w:rFonts w:hint="eastAsia"/>
              </w:rPr>
              <w:t>号模拟量采集，负反馈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号模拟量采集超过下限，输出为开；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号模拟量采集超过上限，输出为断；未超限保持之前的输出状态</w:t>
            </w:r>
            <w:r>
              <w:rPr>
                <w:rFonts w:hint="eastAsia"/>
              </w:rPr>
              <w:t>)</w:t>
            </w:r>
          </w:p>
          <w:p w:rsidR="009D008A" w:rsidRDefault="009D008A" w:rsidP="009D008A">
            <w:pPr>
              <w:spacing w:line="276" w:lineRule="auto"/>
            </w:pPr>
            <w:r>
              <w:rPr>
                <w:rFonts w:hint="eastAsia"/>
              </w:rPr>
              <w:t>0x77  2</w:t>
            </w:r>
            <w:r>
              <w:rPr>
                <w:rFonts w:hint="eastAsia"/>
              </w:rPr>
              <w:t>号模拟量采集，正反馈</w:t>
            </w:r>
            <w:r>
              <w:rPr>
                <w:rFonts w:hint="eastAsia"/>
              </w:rPr>
              <w:t>(2</w:t>
            </w:r>
            <w:r>
              <w:rPr>
                <w:rFonts w:hint="eastAsia"/>
              </w:rPr>
              <w:t>号模拟量采集超过上限，输出为通；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号模拟量采集超过下限，输出为断；未超限保持之前的输出状态</w:t>
            </w:r>
            <w:r>
              <w:rPr>
                <w:rFonts w:hint="eastAsia"/>
              </w:rPr>
              <w:t>)</w:t>
            </w:r>
          </w:p>
          <w:p w:rsidR="009D008A" w:rsidRDefault="009D008A" w:rsidP="009D008A">
            <w:pPr>
              <w:spacing w:line="276" w:lineRule="auto"/>
            </w:pPr>
            <w:r>
              <w:rPr>
                <w:rFonts w:hint="eastAsia"/>
              </w:rPr>
              <w:t>0x88  2</w:t>
            </w:r>
            <w:r>
              <w:rPr>
                <w:rFonts w:hint="eastAsia"/>
              </w:rPr>
              <w:t>号模拟量采集，负反馈</w:t>
            </w:r>
            <w:r>
              <w:rPr>
                <w:rFonts w:hint="eastAsia"/>
              </w:rPr>
              <w:t>(2</w:t>
            </w:r>
            <w:r>
              <w:rPr>
                <w:rFonts w:hint="eastAsia"/>
              </w:rPr>
              <w:t>号模拟量采集超过下限，输出为通；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号模拟量采集超过上限，输出为断；未超限保持之前的输出状态</w:t>
            </w:r>
            <w:r>
              <w:rPr>
                <w:rFonts w:hint="eastAsia"/>
              </w:rPr>
              <w:t>)</w:t>
            </w:r>
          </w:p>
        </w:tc>
      </w:tr>
      <w:tr w:rsidR="009D008A" w:rsidRPr="009D008A" w:rsidTr="00FB0568">
        <w:tc>
          <w:tcPr>
            <w:tcW w:w="2840" w:type="dxa"/>
          </w:tcPr>
          <w:p w:rsidR="009D008A" w:rsidRDefault="009D008A" w:rsidP="009F3348">
            <w:pPr>
              <w:spacing w:line="276" w:lineRule="auto"/>
            </w:pPr>
            <w:r>
              <w:rPr>
                <w:rFonts w:hint="eastAsia"/>
              </w:rPr>
              <w:lastRenderedPageBreak/>
              <w:t>18Byte</w:t>
            </w:r>
          </w:p>
        </w:tc>
        <w:tc>
          <w:tcPr>
            <w:tcW w:w="2841" w:type="dxa"/>
          </w:tcPr>
          <w:p w:rsidR="009D008A" w:rsidRDefault="009D008A" w:rsidP="009F3348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号开关量输出自动控制参数</w:t>
            </w:r>
          </w:p>
        </w:tc>
        <w:tc>
          <w:tcPr>
            <w:tcW w:w="2841" w:type="dxa"/>
          </w:tcPr>
          <w:p w:rsidR="009D008A" w:rsidRDefault="009D008A" w:rsidP="009F3348">
            <w:pPr>
              <w:spacing w:line="276" w:lineRule="auto"/>
            </w:pPr>
            <w:r>
              <w:rPr>
                <w:rFonts w:hint="eastAsia"/>
              </w:rPr>
              <w:t>参数含义同上</w:t>
            </w:r>
          </w:p>
        </w:tc>
      </w:tr>
      <w:tr w:rsidR="009D008A" w:rsidRPr="009D008A" w:rsidTr="00FB0568">
        <w:tc>
          <w:tcPr>
            <w:tcW w:w="2840" w:type="dxa"/>
          </w:tcPr>
          <w:p w:rsidR="009D008A" w:rsidRPr="003B6F03" w:rsidRDefault="007A6EEE" w:rsidP="009F3348">
            <w:pPr>
              <w:spacing w:line="276" w:lineRule="auto"/>
              <w:rPr>
                <w:highlight w:val="yellow"/>
              </w:rPr>
            </w:pPr>
            <w:r w:rsidRPr="003B6F03">
              <w:rPr>
                <w:rFonts w:hint="eastAsia"/>
                <w:highlight w:val="yellow"/>
              </w:rPr>
              <w:t>19Byte</w:t>
            </w:r>
            <w:r w:rsidR="00517E2E">
              <w:rPr>
                <w:rFonts w:hint="eastAsia"/>
                <w:highlight w:val="yellow"/>
              </w:rPr>
              <w:t>(</w:t>
            </w:r>
            <w:r w:rsidR="00517E2E">
              <w:rPr>
                <w:rFonts w:hint="eastAsia"/>
                <w:highlight w:val="yellow"/>
              </w:rPr>
              <w:t>预留</w:t>
            </w:r>
            <w:r w:rsidR="00517E2E">
              <w:rPr>
                <w:rFonts w:hint="eastAsia"/>
                <w:highlight w:val="yellow"/>
              </w:rPr>
              <w:t>0x00)</w:t>
            </w:r>
          </w:p>
        </w:tc>
        <w:tc>
          <w:tcPr>
            <w:tcW w:w="2841" w:type="dxa"/>
          </w:tcPr>
          <w:p w:rsidR="009D008A" w:rsidRPr="003B6F03" w:rsidRDefault="007A6EEE" w:rsidP="009F3348">
            <w:pPr>
              <w:spacing w:line="276" w:lineRule="auto"/>
              <w:rPr>
                <w:highlight w:val="yellow"/>
              </w:rPr>
            </w:pPr>
            <w:r w:rsidRPr="003B6F03">
              <w:rPr>
                <w:rFonts w:hint="eastAsia"/>
                <w:highlight w:val="yellow"/>
              </w:rPr>
              <w:t>是否需要采集开关量输入频率</w:t>
            </w:r>
          </w:p>
        </w:tc>
        <w:tc>
          <w:tcPr>
            <w:tcW w:w="2841" w:type="dxa"/>
          </w:tcPr>
          <w:p w:rsidR="009D008A" w:rsidRPr="00517E2E" w:rsidRDefault="007A6EEE" w:rsidP="009F3348">
            <w:pPr>
              <w:spacing w:line="276" w:lineRule="auto"/>
              <w:rPr>
                <w:highlight w:val="yellow"/>
              </w:rPr>
            </w:pPr>
            <w:r w:rsidRPr="00517E2E">
              <w:rPr>
                <w:rFonts w:hint="eastAsia"/>
                <w:highlight w:val="yellow"/>
              </w:rPr>
              <w:t xml:space="preserve">0xAA </w:t>
            </w:r>
            <w:r w:rsidRPr="00517E2E">
              <w:rPr>
                <w:rFonts w:hint="eastAsia"/>
                <w:highlight w:val="yellow"/>
              </w:rPr>
              <w:t>需要采集</w:t>
            </w:r>
          </w:p>
          <w:p w:rsidR="007A6EEE" w:rsidRPr="00517E2E" w:rsidRDefault="007A6EEE" w:rsidP="009F3348">
            <w:pPr>
              <w:spacing w:line="276" w:lineRule="auto"/>
              <w:rPr>
                <w:highlight w:val="yellow"/>
              </w:rPr>
            </w:pPr>
            <w:r w:rsidRPr="00517E2E">
              <w:rPr>
                <w:rFonts w:hint="eastAsia"/>
                <w:highlight w:val="yellow"/>
              </w:rPr>
              <w:t xml:space="preserve">0x55 </w:t>
            </w:r>
            <w:r w:rsidRPr="00517E2E">
              <w:rPr>
                <w:rFonts w:hint="eastAsia"/>
                <w:highlight w:val="yellow"/>
              </w:rPr>
              <w:t>不需要采集</w:t>
            </w:r>
          </w:p>
        </w:tc>
      </w:tr>
      <w:tr w:rsidR="007A6EEE" w:rsidRPr="009D008A" w:rsidTr="00FB0568">
        <w:tc>
          <w:tcPr>
            <w:tcW w:w="2840" w:type="dxa"/>
          </w:tcPr>
          <w:p w:rsidR="007A6EEE" w:rsidRPr="003B6F03" w:rsidRDefault="007A6EEE" w:rsidP="009F3348">
            <w:pPr>
              <w:spacing w:line="276" w:lineRule="auto"/>
              <w:rPr>
                <w:highlight w:val="yellow"/>
              </w:rPr>
            </w:pPr>
            <w:r w:rsidRPr="003B6F03">
              <w:rPr>
                <w:rFonts w:hint="eastAsia"/>
                <w:highlight w:val="yellow"/>
              </w:rPr>
              <w:t>20Byte</w:t>
            </w:r>
            <w:r w:rsidR="00517E2E">
              <w:rPr>
                <w:rFonts w:hint="eastAsia"/>
                <w:highlight w:val="yellow"/>
              </w:rPr>
              <w:t>(</w:t>
            </w:r>
            <w:r w:rsidR="00517E2E">
              <w:rPr>
                <w:rFonts w:hint="eastAsia"/>
                <w:highlight w:val="yellow"/>
              </w:rPr>
              <w:t>预留</w:t>
            </w:r>
            <w:r w:rsidR="00517E2E">
              <w:rPr>
                <w:rFonts w:hint="eastAsia"/>
                <w:highlight w:val="yellow"/>
              </w:rPr>
              <w:t>0x00)</w:t>
            </w:r>
          </w:p>
        </w:tc>
        <w:tc>
          <w:tcPr>
            <w:tcW w:w="2841" w:type="dxa"/>
          </w:tcPr>
          <w:p w:rsidR="007A6EEE" w:rsidRPr="003B6F03" w:rsidRDefault="007A6EEE" w:rsidP="009F3348">
            <w:pPr>
              <w:spacing w:line="276" w:lineRule="auto"/>
              <w:rPr>
                <w:highlight w:val="yellow"/>
              </w:rPr>
            </w:pPr>
            <w:r w:rsidRPr="003B6F03">
              <w:rPr>
                <w:highlight w:val="yellow"/>
              </w:rPr>
              <w:t>是否需要输出开关通断频率</w:t>
            </w:r>
          </w:p>
        </w:tc>
        <w:tc>
          <w:tcPr>
            <w:tcW w:w="2841" w:type="dxa"/>
          </w:tcPr>
          <w:p w:rsidR="007A6EEE" w:rsidRPr="00517E2E" w:rsidRDefault="007A6EEE" w:rsidP="009F3348">
            <w:pPr>
              <w:spacing w:line="276" w:lineRule="auto"/>
              <w:rPr>
                <w:highlight w:val="yellow"/>
              </w:rPr>
            </w:pPr>
            <w:r w:rsidRPr="00517E2E">
              <w:rPr>
                <w:rFonts w:hint="eastAsia"/>
                <w:highlight w:val="yellow"/>
              </w:rPr>
              <w:t xml:space="preserve">0xAA </w:t>
            </w:r>
            <w:r w:rsidRPr="00517E2E">
              <w:rPr>
                <w:rFonts w:hint="eastAsia"/>
                <w:highlight w:val="yellow"/>
              </w:rPr>
              <w:t>需要输出</w:t>
            </w:r>
          </w:p>
          <w:p w:rsidR="007A6EEE" w:rsidRPr="00517E2E" w:rsidRDefault="007A6EEE" w:rsidP="009F3348">
            <w:pPr>
              <w:spacing w:line="276" w:lineRule="auto"/>
              <w:rPr>
                <w:highlight w:val="yellow"/>
              </w:rPr>
            </w:pPr>
            <w:r w:rsidRPr="00517E2E">
              <w:rPr>
                <w:rFonts w:hint="eastAsia"/>
                <w:highlight w:val="yellow"/>
              </w:rPr>
              <w:t xml:space="preserve">0x55 </w:t>
            </w:r>
            <w:r w:rsidRPr="00517E2E">
              <w:rPr>
                <w:rFonts w:hint="eastAsia"/>
                <w:highlight w:val="yellow"/>
              </w:rPr>
              <w:t>不需输出</w:t>
            </w:r>
          </w:p>
        </w:tc>
      </w:tr>
      <w:tr w:rsidR="009C39CC" w:rsidRPr="009D008A" w:rsidTr="00FB0568">
        <w:tc>
          <w:tcPr>
            <w:tcW w:w="2840" w:type="dxa"/>
          </w:tcPr>
          <w:p w:rsidR="009C39CC" w:rsidRDefault="009C39CC" w:rsidP="009F3348">
            <w:pPr>
              <w:spacing w:line="276" w:lineRule="auto"/>
            </w:pPr>
            <w:r>
              <w:rPr>
                <w:rFonts w:hint="eastAsia"/>
              </w:rPr>
              <w:t>21Byte</w:t>
            </w:r>
          </w:p>
        </w:tc>
        <w:tc>
          <w:tcPr>
            <w:tcW w:w="2841" w:type="dxa"/>
          </w:tcPr>
          <w:p w:rsidR="009C39CC" w:rsidRDefault="009C39CC" w:rsidP="009F3348">
            <w:pPr>
              <w:spacing w:line="276" w:lineRule="auto"/>
            </w:pPr>
            <w:r>
              <w:t>是否启用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号模拟量采集</w:t>
            </w:r>
          </w:p>
        </w:tc>
        <w:tc>
          <w:tcPr>
            <w:tcW w:w="2841" w:type="dxa"/>
          </w:tcPr>
          <w:p w:rsidR="009C39CC" w:rsidRDefault="009C39CC" w:rsidP="009F3348">
            <w:pPr>
              <w:spacing w:line="276" w:lineRule="auto"/>
            </w:pPr>
            <w:r>
              <w:rPr>
                <w:rFonts w:hint="eastAsia"/>
              </w:rPr>
              <w:t xml:space="preserve">0xAA </w:t>
            </w:r>
            <w:r>
              <w:rPr>
                <w:rFonts w:hint="eastAsia"/>
              </w:rPr>
              <w:t>启用</w:t>
            </w:r>
          </w:p>
          <w:p w:rsidR="009C39CC" w:rsidRDefault="009C39CC" w:rsidP="009F3348">
            <w:pPr>
              <w:spacing w:line="276" w:lineRule="auto"/>
            </w:pPr>
            <w:r>
              <w:rPr>
                <w:rFonts w:hint="eastAsia"/>
              </w:rPr>
              <w:t xml:space="preserve">0x55 </w:t>
            </w:r>
            <w:r>
              <w:rPr>
                <w:rFonts w:hint="eastAsia"/>
              </w:rPr>
              <w:t>不启用</w:t>
            </w:r>
          </w:p>
        </w:tc>
      </w:tr>
      <w:tr w:rsidR="009C39CC" w:rsidRPr="009D008A" w:rsidTr="00FB0568">
        <w:tc>
          <w:tcPr>
            <w:tcW w:w="2840" w:type="dxa"/>
          </w:tcPr>
          <w:p w:rsidR="009C39CC" w:rsidRDefault="009C39CC" w:rsidP="009F3348">
            <w:pPr>
              <w:spacing w:line="276" w:lineRule="auto"/>
            </w:pPr>
            <w:r>
              <w:rPr>
                <w:rFonts w:hint="eastAsia"/>
              </w:rPr>
              <w:t>22Byte</w:t>
            </w:r>
          </w:p>
        </w:tc>
        <w:tc>
          <w:tcPr>
            <w:tcW w:w="2841" w:type="dxa"/>
          </w:tcPr>
          <w:p w:rsidR="009C39CC" w:rsidRDefault="009C39CC" w:rsidP="009F3348">
            <w:pPr>
              <w:spacing w:line="276" w:lineRule="auto"/>
            </w:pPr>
            <w:r>
              <w:t>是否启用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号模拟量采集</w:t>
            </w:r>
          </w:p>
        </w:tc>
        <w:tc>
          <w:tcPr>
            <w:tcW w:w="2841" w:type="dxa"/>
          </w:tcPr>
          <w:p w:rsidR="009C39CC" w:rsidRDefault="009C39CC" w:rsidP="009F3348">
            <w:pPr>
              <w:spacing w:line="276" w:lineRule="auto"/>
            </w:pPr>
            <w:r>
              <w:rPr>
                <w:rFonts w:hint="eastAsia"/>
              </w:rPr>
              <w:t xml:space="preserve">0xAA </w:t>
            </w:r>
            <w:r>
              <w:rPr>
                <w:rFonts w:hint="eastAsia"/>
              </w:rPr>
              <w:t>启用</w:t>
            </w:r>
          </w:p>
          <w:p w:rsidR="009C39CC" w:rsidRDefault="009C39CC" w:rsidP="009F3348">
            <w:pPr>
              <w:spacing w:line="276" w:lineRule="auto"/>
            </w:pPr>
            <w:r>
              <w:rPr>
                <w:rFonts w:hint="eastAsia"/>
              </w:rPr>
              <w:t xml:space="preserve">0x55 </w:t>
            </w:r>
            <w:r>
              <w:rPr>
                <w:rFonts w:hint="eastAsia"/>
              </w:rPr>
              <w:t>不启用</w:t>
            </w:r>
          </w:p>
        </w:tc>
      </w:tr>
      <w:tr w:rsidR="009C39CC" w:rsidRPr="009D008A" w:rsidTr="00FB0568">
        <w:tc>
          <w:tcPr>
            <w:tcW w:w="2840" w:type="dxa"/>
          </w:tcPr>
          <w:p w:rsidR="009C39CC" w:rsidRDefault="009C39CC" w:rsidP="009F3348">
            <w:pPr>
              <w:spacing w:line="276" w:lineRule="auto"/>
            </w:pPr>
            <w:r>
              <w:rPr>
                <w:rFonts w:hint="eastAsia"/>
              </w:rPr>
              <w:t>23Byte</w:t>
            </w:r>
          </w:p>
        </w:tc>
        <w:tc>
          <w:tcPr>
            <w:tcW w:w="2841" w:type="dxa"/>
          </w:tcPr>
          <w:p w:rsidR="009C39CC" w:rsidRDefault="009C39CC" w:rsidP="009F3348">
            <w:pPr>
              <w:spacing w:line="276" w:lineRule="auto"/>
            </w:pPr>
            <w:r>
              <w:t>是否启用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  <w:r w:rsidR="0056685C">
              <w:rPr>
                <w:rFonts w:hint="eastAsia"/>
              </w:rPr>
              <w:t>开关量采集</w:t>
            </w:r>
          </w:p>
        </w:tc>
        <w:tc>
          <w:tcPr>
            <w:tcW w:w="2841" w:type="dxa"/>
          </w:tcPr>
          <w:p w:rsidR="009C39CC" w:rsidRDefault="0056685C" w:rsidP="009F3348">
            <w:pPr>
              <w:spacing w:line="276" w:lineRule="auto"/>
            </w:pPr>
            <w:r>
              <w:rPr>
                <w:rFonts w:hint="eastAsia"/>
              </w:rPr>
              <w:t>0xAA</w:t>
            </w:r>
            <w:r>
              <w:rPr>
                <w:rFonts w:hint="eastAsia"/>
              </w:rPr>
              <w:t>启用</w:t>
            </w:r>
          </w:p>
          <w:p w:rsidR="0056685C" w:rsidRDefault="0056685C" w:rsidP="009F3348">
            <w:pPr>
              <w:spacing w:line="276" w:lineRule="auto"/>
            </w:pPr>
            <w:r>
              <w:rPr>
                <w:rFonts w:hint="eastAsia"/>
              </w:rPr>
              <w:t xml:space="preserve">0x55 </w:t>
            </w:r>
            <w:r>
              <w:rPr>
                <w:rFonts w:hint="eastAsia"/>
              </w:rPr>
              <w:t>不启用</w:t>
            </w:r>
          </w:p>
        </w:tc>
      </w:tr>
      <w:tr w:rsidR="0056685C" w:rsidRPr="009D008A" w:rsidTr="00FB0568">
        <w:tc>
          <w:tcPr>
            <w:tcW w:w="2840" w:type="dxa"/>
          </w:tcPr>
          <w:p w:rsidR="0056685C" w:rsidRDefault="0056685C" w:rsidP="009F3348">
            <w:pPr>
              <w:spacing w:line="276" w:lineRule="auto"/>
            </w:pPr>
            <w:r>
              <w:rPr>
                <w:rFonts w:hint="eastAsia"/>
              </w:rPr>
              <w:t>24Byte</w:t>
            </w:r>
          </w:p>
        </w:tc>
        <w:tc>
          <w:tcPr>
            <w:tcW w:w="2841" w:type="dxa"/>
          </w:tcPr>
          <w:p w:rsidR="0056685C" w:rsidRDefault="0056685C" w:rsidP="009F3348">
            <w:pPr>
              <w:spacing w:line="276" w:lineRule="auto"/>
            </w:pPr>
            <w:r>
              <w:t>是否启用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号开关量采集</w:t>
            </w:r>
          </w:p>
        </w:tc>
        <w:tc>
          <w:tcPr>
            <w:tcW w:w="2841" w:type="dxa"/>
          </w:tcPr>
          <w:p w:rsidR="0056685C" w:rsidRDefault="0056685C" w:rsidP="009F3348">
            <w:pPr>
              <w:spacing w:line="276" w:lineRule="auto"/>
            </w:pPr>
            <w:r>
              <w:rPr>
                <w:rFonts w:hint="eastAsia"/>
              </w:rPr>
              <w:t xml:space="preserve">0xAA </w:t>
            </w:r>
            <w:r>
              <w:rPr>
                <w:rFonts w:hint="eastAsia"/>
              </w:rPr>
              <w:t>启用</w:t>
            </w:r>
          </w:p>
          <w:p w:rsidR="0056685C" w:rsidRDefault="0056685C" w:rsidP="009F3348">
            <w:pPr>
              <w:spacing w:line="276" w:lineRule="auto"/>
            </w:pPr>
            <w:r>
              <w:rPr>
                <w:rFonts w:hint="eastAsia"/>
              </w:rPr>
              <w:t xml:space="preserve">0x55 </w:t>
            </w:r>
            <w:r>
              <w:rPr>
                <w:rFonts w:hint="eastAsia"/>
              </w:rPr>
              <w:t>不启用</w:t>
            </w:r>
          </w:p>
        </w:tc>
      </w:tr>
      <w:tr w:rsidR="007A6EEE" w:rsidRPr="009D008A" w:rsidTr="00FB0568">
        <w:tc>
          <w:tcPr>
            <w:tcW w:w="2840" w:type="dxa"/>
          </w:tcPr>
          <w:p w:rsidR="007A6EEE" w:rsidRDefault="007A6EEE" w:rsidP="007A6EEE">
            <w:pPr>
              <w:spacing w:line="276" w:lineRule="auto"/>
            </w:pPr>
            <w:r>
              <w:rPr>
                <w:rFonts w:hint="eastAsia"/>
              </w:rPr>
              <w:t>2</w:t>
            </w:r>
            <w:r w:rsidR="0056685C">
              <w:rPr>
                <w:rFonts w:hint="eastAsia"/>
              </w:rPr>
              <w:t>5</w:t>
            </w:r>
            <w:r>
              <w:rPr>
                <w:rFonts w:hint="eastAsia"/>
              </w:rPr>
              <w:t>-3</w:t>
            </w:r>
            <w:r w:rsidR="0056685C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 Byte</w:t>
            </w:r>
          </w:p>
        </w:tc>
        <w:tc>
          <w:tcPr>
            <w:tcW w:w="2841" w:type="dxa"/>
          </w:tcPr>
          <w:p w:rsidR="007A6EEE" w:rsidRDefault="007A6EEE" w:rsidP="009F3348">
            <w:pPr>
              <w:spacing w:line="276" w:lineRule="auto"/>
            </w:pPr>
            <w:r>
              <w:t>报警短信号码</w:t>
            </w: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7A6EEE" w:rsidRDefault="007A6EEE" w:rsidP="009F3348">
            <w:pPr>
              <w:spacing w:line="276" w:lineRule="auto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个</w:t>
            </w:r>
            <w:proofErr w:type="spellStart"/>
            <w:r>
              <w:rPr>
                <w:rFonts w:hint="eastAsia"/>
              </w:rPr>
              <w:t>Ascall</w:t>
            </w:r>
            <w:proofErr w:type="spellEnd"/>
            <w:r>
              <w:rPr>
                <w:rFonts w:hint="eastAsia"/>
              </w:rPr>
              <w:t>码号码</w:t>
            </w:r>
            <w:r>
              <w:rPr>
                <w:rFonts w:hint="eastAsia"/>
              </w:rPr>
              <w:t>+0xEE</w:t>
            </w:r>
            <w:r>
              <w:rPr>
                <w:rFonts w:hint="eastAsia"/>
              </w:rPr>
              <w:t>校验，</w:t>
            </w:r>
            <w:r>
              <w:rPr>
                <w:rFonts w:hint="eastAsia"/>
              </w:rPr>
              <w:t>0xee</w:t>
            </w:r>
            <w:r>
              <w:rPr>
                <w:rFonts w:hint="eastAsia"/>
              </w:rPr>
              <w:t>号码有效，</w:t>
            </w: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无效</w:t>
            </w:r>
          </w:p>
        </w:tc>
      </w:tr>
      <w:tr w:rsidR="007A6EEE" w:rsidRPr="009D008A" w:rsidTr="00FB0568">
        <w:tc>
          <w:tcPr>
            <w:tcW w:w="2840" w:type="dxa"/>
          </w:tcPr>
          <w:p w:rsidR="007A6EEE" w:rsidRDefault="007A6EEE" w:rsidP="007A6EEE">
            <w:pPr>
              <w:spacing w:line="276" w:lineRule="auto"/>
            </w:pPr>
            <w:r>
              <w:rPr>
                <w:rFonts w:hint="eastAsia"/>
              </w:rPr>
              <w:t>3</w:t>
            </w:r>
            <w:r w:rsidR="0056685C">
              <w:rPr>
                <w:rFonts w:hint="eastAsia"/>
              </w:rPr>
              <w:t>7</w:t>
            </w:r>
            <w:r>
              <w:rPr>
                <w:rFonts w:hint="eastAsia"/>
              </w:rPr>
              <w:t>-4</w:t>
            </w:r>
            <w:r w:rsidR="0056685C">
              <w:rPr>
                <w:rFonts w:hint="eastAsia"/>
              </w:rPr>
              <w:t>8</w:t>
            </w:r>
            <w:r>
              <w:rPr>
                <w:rFonts w:hint="eastAsia"/>
              </w:rPr>
              <w:t xml:space="preserve"> Byte</w:t>
            </w:r>
          </w:p>
        </w:tc>
        <w:tc>
          <w:tcPr>
            <w:tcW w:w="2841" w:type="dxa"/>
          </w:tcPr>
          <w:p w:rsidR="007A6EEE" w:rsidRDefault="007A6EEE" w:rsidP="007A6EEE">
            <w:pPr>
              <w:spacing w:line="276" w:lineRule="auto"/>
            </w:pPr>
            <w:r>
              <w:t>报警短信号码</w:t>
            </w: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7A6EEE" w:rsidRDefault="007A6EEE" w:rsidP="008B782C">
            <w:pPr>
              <w:spacing w:line="276" w:lineRule="auto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个</w:t>
            </w:r>
            <w:proofErr w:type="spellStart"/>
            <w:r>
              <w:rPr>
                <w:rFonts w:hint="eastAsia"/>
              </w:rPr>
              <w:t>Ascall</w:t>
            </w:r>
            <w:proofErr w:type="spellEnd"/>
            <w:r>
              <w:rPr>
                <w:rFonts w:hint="eastAsia"/>
              </w:rPr>
              <w:t>码号码</w:t>
            </w:r>
            <w:r>
              <w:rPr>
                <w:rFonts w:hint="eastAsia"/>
              </w:rPr>
              <w:t>+0xEE</w:t>
            </w:r>
            <w:r>
              <w:rPr>
                <w:rFonts w:hint="eastAsia"/>
              </w:rPr>
              <w:t>校验，</w:t>
            </w:r>
            <w:r>
              <w:rPr>
                <w:rFonts w:hint="eastAsia"/>
              </w:rPr>
              <w:t>0xee</w:t>
            </w:r>
            <w:r>
              <w:rPr>
                <w:rFonts w:hint="eastAsia"/>
              </w:rPr>
              <w:t>号码有效，</w:t>
            </w: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无效</w:t>
            </w:r>
          </w:p>
        </w:tc>
      </w:tr>
      <w:tr w:rsidR="007A6EEE" w:rsidRPr="009D008A" w:rsidTr="00FB0568">
        <w:tc>
          <w:tcPr>
            <w:tcW w:w="2840" w:type="dxa"/>
          </w:tcPr>
          <w:p w:rsidR="007A6EEE" w:rsidRDefault="007A6EEE" w:rsidP="007A6EEE">
            <w:pPr>
              <w:spacing w:line="276" w:lineRule="auto"/>
            </w:pPr>
            <w:r>
              <w:rPr>
                <w:rFonts w:hint="eastAsia"/>
              </w:rPr>
              <w:lastRenderedPageBreak/>
              <w:t>4</w:t>
            </w:r>
            <w:r w:rsidR="0056685C">
              <w:rPr>
                <w:rFonts w:hint="eastAsia"/>
              </w:rPr>
              <w:t>9</w:t>
            </w:r>
            <w:r>
              <w:rPr>
                <w:rFonts w:hint="eastAsia"/>
              </w:rPr>
              <w:t>-</w:t>
            </w:r>
            <w:r w:rsidR="0056685C">
              <w:rPr>
                <w:rFonts w:hint="eastAsia"/>
              </w:rPr>
              <w:t>60</w:t>
            </w:r>
            <w:r>
              <w:rPr>
                <w:rFonts w:hint="eastAsia"/>
              </w:rPr>
              <w:t xml:space="preserve"> Byte</w:t>
            </w:r>
          </w:p>
        </w:tc>
        <w:tc>
          <w:tcPr>
            <w:tcW w:w="2841" w:type="dxa"/>
          </w:tcPr>
          <w:p w:rsidR="007A6EEE" w:rsidRDefault="007A6EEE" w:rsidP="007A6EEE">
            <w:pPr>
              <w:spacing w:line="276" w:lineRule="auto"/>
            </w:pPr>
            <w:r>
              <w:t>报警短信号码</w:t>
            </w: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7A6EEE" w:rsidRDefault="007A6EEE" w:rsidP="008B782C">
            <w:pPr>
              <w:spacing w:line="276" w:lineRule="auto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个</w:t>
            </w:r>
            <w:proofErr w:type="spellStart"/>
            <w:r>
              <w:rPr>
                <w:rFonts w:hint="eastAsia"/>
              </w:rPr>
              <w:t>Ascall</w:t>
            </w:r>
            <w:proofErr w:type="spellEnd"/>
            <w:r>
              <w:rPr>
                <w:rFonts w:hint="eastAsia"/>
              </w:rPr>
              <w:t>码号码</w:t>
            </w:r>
            <w:r>
              <w:rPr>
                <w:rFonts w:hint="eastAsia"/>
              </w:rPr>
              <w:t>+0xEE</w:t>
            </w:r>
            <w:r>
              <w:rPr>
                <w:rFonts w:hint="eastAsia"/>
              </w:rPr>
              <w:t>校验，</w:t>
            </w:r>
            <w:r>
              <w:rPr>
                <w:rFonts w:hint="eastAsia"/>
              </w:rPr>
              <w:t>0xee</w:t>
            </w:r>
            <w:r>
              <w:rPr>
                <w:rFonts w:hint="eastAsia"/>
              </w:rPr>
              <w:t>号码有效，</w:t>
            </w: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无效</w:t>
            </w:r>
          </w:p>
        </w:tc>
      </w:tr>
      <w:tr w:rsidR="007A6EEE" w:rsidRPr="009D008A" w:rsidTr="00FB0568">
        <w:tc>
          <w:tcPr>
            <w:tcW w:w="2840" w:type="dxa"/>
          </w:tcPr>
          <w:p w:rsidR="007A6EEE" w:rsidRDefault="0056685C" w:rsidP="007A6EEE">
            <w:pPr>
              <w:spacing w:line="276" w:lineRule="auto"/>
            </w:pPr>
            <w:r>
              <w:rPr>
                <w:rFonts w:hint="eastAsia"/>
              </w:rPr>
              <w:t>61</w:t>
            </w:r>
            <w:r w:rsidR="007A6EEE">
              <w:rPr>
                <w:rFonts w:hint="eastAsia"/>
              </w:rPr>
              <w:t>-</w:t>
            </w:r>
            <w:r>
              <w:rPr>
                <w:rFonts w:hint="eastAsia"/>
              </w:rPr>
              <w:t>72</w:t>
            </w:r>
            <w:r w:rsidR="007A6EEE">
              <w:rPr>
                <w:rFonts w:hint="eastAsia"/>
              </w:rPr>
              <w:t xml:space="preserve"> Byte</w:t>
            </w:r>
          </w:p>
        </w:tc>
        <w:tc>
          <w:tcPr>
            <w:tcW w:w="2841" w:type="dxa"/>
          </w:tcPr>
          <w:p w:rsidR="007A6EEE" w:rsidRDefault="007A6EEE" w:rsidP="007A6EEE">
            <w:pPr>
              <w:spacing w:line="276" w:lineRule="auto"/>
            </w:pPr>
            <w:r>
              <w:t>报警短信号码</w:t>
            </w: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7A6EEE" w:rsidRDefault="007A6EEE" w:rsidP="008B782C">
            <w:pPr>
              <w:spacing w:line="276" w:lineRule="auto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个</w:t>
            </w:r>
            <w:proofErr w:type="spellStart"/>
            <w:r>
              <w:rPr>
                <w:rFonts w:hint="eastAsia"/>
              </w:rPr>
              <w:t>Ascall</w:t>
            </w:r>
            <w:proofErr w:type="spellEnd"/>
            <w:r>
              <w:rPr>
                <w:rFonts w:hint="eastAsia"/>
              </w:rPr>
              <w:t>码号码</w:t>
            </w:r>
            <w:r>
              <w:rPr>
                <w:rFonts w:hint="eastAsia"/>
              </w:rPr>
              <w:t>+0xEE</w:t>
            </w:r>
            <w:r>
              <w:rPr>
                <w:rFonts w:hint="eastAsia"/>
              </w:rPr>
              <w:t>校验，</w:t>
            </w:r>
            <w:r>
              <w:rPr>
                <w:rFonts w:hint="eastAsia"/>
              </w:rPr>
              <w:t>0xee</w:t>
            </w:r>
            <w:r>
              <w:rPr>
                <w:rFonts w:hint="eastAsia"/>
              </w:rPr>
              <w:t>号码有效，</w:t>
            </w: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无效</w:t>
            </w:r>
          </w:p>
        </w:tc>
      </w:tr>
      <w:tr w:rsidR="007A6EEE" w:rsidRPr="009D008A" w:rsidTr="00FB0568">
        <w:tc>
          <w:tcPr>
            <w:tcW w:w="2840" w:type="dxa"/>
          </w:tcPr>
          <w:p w:rsidR="007A6EEE" w:rsidRDefault="0056685C" w:rsidP="0056685C">
            <w:pPr>
              <w:spacing w:line="276" w:lineRule="auto"/>
            </w:pPr>
            <w:r>
              <w:rPr>
                <w:rFonts w:hint="eastAsia"/>
              </w:rPr>
              <w:t>73</w:t>
            </w:r>
            <w:r w:rsidR="007A6EEE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84 </w:t>
            </w:r>
            <w:r w:rsidR="007A6EEE">
              <w:rPr>
                <w:rFonts w:hint="eastAsia"/>
              </w:rPr>
              <w:t>Byte</w:t>
            </w:r>
          </w:p>
        </w:tc>
        <w:tc>
          <w:tcPr>
            <w:tcW w:w="2841" w:type="dxa"/>
          </w:tcPr>
          <w:p w:rsidR="007A6EEE" w:rsidRDefault="007A6EEE" w:rsidP="007A6EEE">
            <w:pPr>
              <w:spacing w:line="276" w:lineRule="auto"/>
            </w:pPr>
            <w:r>
              <w:t>报警短信号码</w:t>
            </w: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7A6EEE" w:rsidRDefault="007A6EEE" w:rsidP="008B782C">
            <w:pPr>
              <w:spacing w:line="276" w:lineRule="auto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个</w:t>
            </w:r>
            <w:proofErr w:type="spellStart"/>
            <w:r>
              <w:rPr>
                <w:rFonts w:hint="eastAsia"/>
              </w:rPr>
              <w:t>Ascall</w:t>
            </w:r>
            <w:proofErr w:type="spellEnd"/>
            <w:r>
              <w:rPr>
                <w:rFonts w:hint="eastAsia"/>
              </w:rPr>
              <w:t>码号码</w:t>
            </w:r>
            <w:r>
              <w:rPr>
                <w:rFonts w:hint="eastAsia"/>
              </w:rPr>
              <w:t>+0xEE</w:t>
            </w:r>
            <w:r>
              <w:rPr>
                <w:rFonts w:hint="eastAsia"/>
              </w:rPr>
              <w:t>校验，</w:t>
            </w:r>
            <w:r>
              <w:rPr>
                <w:rFonts w:hint="eastAsia"/>
              </w:rPr>
              <w:t>0xee</w:t>
            </w:r>
            <w:r>
              <w:rPr>
                <w:rFonts w:hint="eastAsia"/>
              </w:rPr>
              <w:t>号码有效，</w:t>
            </w: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无效</w:t>
            </w:r>
          </w:p>
        </w:tc>
      </w:tr>
      <w:tr w:rsidR="00A51E0C" w:rsidRPr="009D008A" w:rsidTr="00FB0568">
        <w:tc>
          <w:tcPr>
            <w:tcW w:w="2840" w:type="dxa"/>
          </w:tcPr>
          <w:p w:rsidR="00A51E0C" w:rsidRDefault="0056685C" w:rsidP="0056685C">
            <w:pPr>
              <w:spacing w:line="276" w:lineRule="auto"/>
            </w:pPr>
            <w:r>
              <w:rPr>
                <w:rFonts w:hint="eastAsia"/>
              </w:rPr>
              <w:t>85</w:t>
            </w:r>
            <w:r w:rsidR="00A51E0C">
              <w:rPr>
                <w:rFonts w:hint="eastAsia"/>
              </w:rPr>
              <w:t>-100Byte</w:t>
            </w:r>
          </w:p>
        </w:tc>
        <w:tc>
          <w:tcPr>
            <w:tcW w:w="2841" w:type="dxa"/>
          </w:tcPr>
          <w:p w:rsidR="00A51E0C" w:rsidRDefault="00A51E0C" w:rsidP="00F44B59">
            <w:pPr>
              <w:spacing w:line="276" w:lineRule="auto"/>
            </w:pPr>
            <w:r>
              <w:rPr>
                <w:rFonts w:hint="eastAsia"/>
              </w:rPr>
              <w:t>预留</w:t>
            </w:r>
          </w:p>
        </w:tc>
        <w:tc>
          <w:tcPr>
            <w:tcW w:w="2841" w:type="dxa"/>
          </w:tcPr>
          <w:p w:rsidR="00A51E0C" w:rsidRDefault="00A51E0C" w:rsidP="00F44B59">
            <w:pPr>
              <w:spacing w:line="276" w:lineRule="auto"/>
            </w:pPr>
            <w:r>
              <w:rPr>
                <w:rFonts w:hint="eastAsia"/>
              </w:rPr>
              <w:t>0x00</w:t>
            </w:r>
          </w:p>
        </w:tc>
      </w:tr>
    </w:tbl>
    <w:p w:rsidR="00FB0568" w:rsidRDefault="00FB0568" w:rsidP="009F3348">
      <w:pPr>
        <w:spacing w:line="276" w:lineRule="auto"/>
      </w:pPr>
    </w:p>
    <w:p w:rsidR="003A0963" w:rsidRPr="00F734E8" w:rsidRDefault="003A0963" w:rsidP="003A0963">
      <w:r w:rsidRPr="00F734E8">
        <w:rPr>
          <w:rFonts w:hint="eastAsia"/>
        </w:rPr>
        <w:t>1.</w:t>
      </w:r>
      <w:r w:rsidR="00FB0568">
        <w:rPr>
          <w:rFonts w:hint="eastAsia"/>
        </w:rPr>
        <w:t>3</w:t>
      </w:r>
      <w:r w:rsidRPr="00F734E8">
        <w:rPr>
          <w:rFonts w:hint="eastAsia"/>
        </w:rPr>
        <w:tab/>
      </w:r>
      <w:r w:rsidRPr="002F09DA">
        <w:rPr>
          <w:rFonts w:hint="eastAsia"/>
          <w:sz w:val="22"/>
        </w:rPr>
        <w:t>事件发送</w:t>
      </w:r>
      <w:r w:rsidRPr="00F734E8">
        <w:rPr>
          <w:rFonts w:hint="eastAsia"/>
        </w:rPr>
        <w:t>：</w:t>
      </w:r>
    </w:p>
    <w:p w:rsidR="003A0963" w:rsidRPr="00F734E8" w:rsidRDefault="003A0963" w:rsidP="003A0963">
      <w:r w:rsidRPr="00F734E8">
        <w:rPr>
          <w:rFonts w:hint="eastAsia"/>
        </w:rPr>
        <w:t>命令码：</w:t>
      </w:r>
      <w:r w:rsidR="000B14F9" w:rsidRPr="00F734E8">
        <w:rPr>
          <w:rFonts w:hint="eastAsia"/>
        </w:rPr>
        <w:t>0x</w:t>
      </w:r>
      <w:r w:rsidR="000B14F9">
        <w:rPr>
          <w:rFonts w:hint="eastAsia"/>
        </w:rPr>
        <w:t>E</w:t>
      </w:r>
      <w:r w:rsidR="000B14F9" w:rsidRPr="00F734E8">
        <w:rPr>
          <w:rFonts w:hint="eastAsia"/>
        </w:rPr>
        <w:t>3</w:t>
      </w:r>
    </w:p>
    <w:p w:rsidR="003A0963" w:rsidRPr="00F734E8" w:rsidRDefault="003A0963" w:rsidP="003A0963">
      <w:r w:rsidRPr="00F734E8">
        <w:rPr>
          <w:rFonts w:hint="eastAsia"/>
        </w:rPr>
        <w:t>地址码定义：固定</w:t>
      </w:r>
      <w:r w:rsidRPr="00F734E8">
        <w:rPr>
          <w:rFonts w:hint="eastAsia"/>
        </w:rPr>
        <w:t>000</w:t>
      </w:r>
    </w:p>
    <w:p w:rsidR="003A0963" w:rsidRPr="00FB0568" w:rsidRDefault="003A0963" w:rsidP="003A0963">
      <w:r w:rsidRPr="00F734E8">
        <w:rPr>
          <w:rFonts w:hint="eastAsia"/>
        </w:rPr>
        <w:t>数据域：共</w:t>
      </w:r>
      <w:r w:rsidRPr="00F734E8">
        <w:rPr>
          <w:rFonts w:hint="eastAsia"/>
        </w:rPr>
        <w:t>10Byte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A0963" w:rsidRPr="00F734E8" w:rsidTr="008B782C">
        <w:tc>
          <w:tcPr>
            <w:tcW w:w="2840" w:type="dxa"/>
          </w:tcPr>
          <w:p w:rsidR="003A0963" w:rsidRPr="00F734E8" w:rsidRDefault="003A0963" w:rsidP="008B782C">
            <w:r w:rsidRPr="00F734E8">
              <w:rPr>
                <w:rFonts w:hint="eastAsia"/>
              </w:rPr>
              <w:t>1-6Byte</w:t>
            </w:r>
          </w:p>
        </w:tc>
        <w:tc>
          <w:tcPr>
            <w:tcW w:w="2841" w:type="dxa"/>
          </w:tcPr>
          <w:p w:rsidR="003A0963" w:rsidRPr="00F734E8" w:rsidRDefault="003A0963" w:rsidP="008B782C">
            <w:r w:rsidRPr="00F734E8">
              <w:rPr>
                <w:rFonts w:hint="eastAsia"/>
              </w:rPr>
              <w:t>时间戳</w:t>
            </w:r>
            <w:r w:rsidRPr="00F734E8">
              <w:rPr>
                <w:rFonts w:hint="eastAsia"/>
              </w:rPr>
              <w:t>(BCD)</w:t>
            </w:r>
          </w:p>
        </w:tc>
        <w:tc>
          <w:tcPr>
            <w:tcW w:w="2841" w:type="dxa"/>
          </w:tcPr>
          <w:p w:rsidR="003A0963" w:rsidRPr="00F734E8" w:rsidRDefault="003A0963" w:rsidP="008B782C">
            <w:proofErr w:type="spellStart"/>
            <w:r w:rsidRPr="00F734E8">
              <w:rPr>
                <w:rFonts w:hint="eastAsia"/>
              </w:rPr>
              <w:t>yymmddhhmmss</w:t>
            </w:r>
            <w:proofErr w:type="spellEnd"/>
          </w:p>
        </w:tc>
      </w:tr>
      <w:tr w:rsidR="003A0963" w:rsidRPr="00F734E8" w:rsidTr="008B782C">
        <w:tc>
          <w:tcPr>
            <w:tcW w:w="2840" w:type="dxa"/>
          </w:tcPr>
          <w:p w:rsidR="003A0963" w:rsidRPr="00F734E8" w:rsidRDefault="003A0963" w:rsidP="008B782C">
            <w:r w:rsidRPr="00F734E8">
              <w:rPr>
                <w:rFonts w:hint="eastAsia"/>
              </w:rPr>
              <w:t>7-8Byte</w:t>
            </w:r>
          </w:p>
        </w:tc>
        <w:tc>
          <w:tcPr>
            <w:tcW w:w="2841" w:type="dxa"/>
          </w:tcPr>
          <w:p w:rsidR="003A0963" w:rsidRPr="00F734E8" w:rsidRDefault="003A0963" w:rsidP="008B782C">
            <w:r w:rsidRPr="00F734E8">
              <w:rPr>
                <w:rFonts w:hint="eastAsia"/>
              </w:rPr>
              <w:t>事件代码</w:t>
            </w:r>
          </w:p>
        </w:tc>
        <w:tc>
          <w:tcPr>
            <w:tcW w:w="2841" w:type="dxa"/>
          </w:tcPr>
          <w:p w:rsidR="003A0963" w:rsidRPr="00F734E8" w:rsidRDefault="003A0963" w:rsidP="008B782C">
            <w:r w:rsidRPr="00F734E8">
              <w:rPr>
                <w:rFonts w:hint="eastAsia"/>
              </w:rPr>
              <w:t>定义见下表</w:t>
            </w:r>
          </w:p>
        </w:tc>
      </w:tr>
      <w:tr w:rsidR="003A0963" w:rsidRPr="00F734E8" w:rsidTr="008B782C">
        <w:tc>
          <w:tcPr>
            <w:tcW w:w="2840" w:type="dxa"/>
          </w:tcPr>
          <w:p w:rsidR="003A0963" w:rsidRPr="00F734E8" w:rsidRDefault="003A0963" w:rsidP="008B782C">
            <w:r w:rsidRPr="00F734E8">
              <w:rPr>
                <w:rFonts w:hint="eastAsia"/>
              </w:rPr>
              <w:t>9-10Byte</w:t>
            </w:r>
          </w:p>
        </w:tc>
        <w:tc>
          <w:tcPr>
            <w:tcW w:w="2841" w:type="dxa"/>
          </w:tcPr>
          <w:p w:rsidR="003A0963" w:rsidRPr="00F734E8" w:rsidRDefault="003A0963" w:rsidP="008B782C">
            <w:r w:rsidRPr="00F734E8">
              <w:rPr>
                <w:rFonts w:hint="eastAsia"/>
              </w:rPr>
              <w:t>参数值</w:t>
            </w:r>
          </w:p>
        </w:tc>
        <w:tc>
          <w:tcPr>
            <w:tcW w:w="2841" w:type="dxa"/>
          </w:tcPr>
          <w:p w:rsidR="003A0963" w:rsidRPr="00F734E8" w:rsidRDefault="003A0963" w:rsidP="008B782C">
            <w:r w:rsidRPr="00F734E8">
              <w:rPr>
                <w:rFonts w:hint="eastAsia"/>
              </w:rPr>
              <w:t>定义见下表</w:t>
            </w:r>
          </w:p>
        </w:tc>
      </w:tr>
    </w:tbl>
    <w:p w:rsidR="003A0963" w:rsidRDefault="003A0963" w:rsidP="003A0963">
      <w:r w:rsidRPr="00F734E8">
        <w:rPr>
          <w:rFonts w:hint="eastAsia"/>
        </w:rPr>
        <w:t>/*</w:t>
      </w:r>
      <w:r w:rsidRPr="00F734E8">
        <w:rPr>
          <w:rFonts w:hint="eastAsia"/>
        </w:rPr>
        <w:t>收到事件发送服务器需做出响应动作</w:t>
      </w:r>
      <w:r w:rsidRPr="00F734E8">
        <w:rPr>
          <w:rFonts w:hint="eastAsia"/>
        </w:rPr>
        <w:t>*/</w:t>
      </w:r>
    </w:p>
    <w:p w:rsidR="00FB0568" w:rsidRDefault="00FB0568" w:rsidP="003A0963"/>
    <w:p w:rsidR="00FB0568" w:rsidRDefault="00FB0568" w:rsidP="003A0963"/>
    <w:p w:rsidR="00FB0568" w:rsidRPr="00F734E8" w:rsidRDefault="00FB0568" w:rsidP="00FB0568">
      <w:r w:rsidRPr="00F734E8">
        <w:rPr>
          <w:rFonts w:hint="eastAsia"/>
        </w:rPr>
        <w:t>1.4</w:t>
      </w:r>
      <w:r w:rsidRPr="002F09DA">
        <w:rPr>
          <w:rFonts w:hint="eastAsia"/>
          <w:sz w:val="22"/>
        </w:rPr>
        <w:t>事件记录发送（通信中断时保存的未上</w:t>
      </w:r>
      <w:proofErr w:type="gramStart"/>
      <w:r w:rsidRPr="002F09DA">
        <w:rPr>
          <w:rFonts w:hint="eastAsia"/>
          <w:sz w:val="22"/>
        </w:rPr>
        <w:t>传事件</w:t>
      </w:r>
      <w:proofErr w:type="gramEnd"/>
      <w:r w:rsidRPr="002F09DA">
        <w:rPr>
          <w:rFonts w:hint="eastAsia"/>
          <w:sz w:val="22"/>
        </w:rPr>
        <w:t>上传）</w:t>
      </w:r>
      <w:r w:rsidRPr="00F734E8">
        <w:rPr>
          <w:rFonts w:hint="eastAsia"/>
        </w:rPr>
        <w:t>：</w:t>
      </w:r>
    </w:p>
    <w:p w:rsidR="00FB0568" w:rsidRPr="00F734E8" w:rsidRDefault="00FB0568" w:rsidP="00FB0568">
      <w:r w:rsidRPr="00F734E8">
        <w:rPr>
          <w:rFonts w:hint="eastAsia"/>
        </w:rPr>
        <w:t>命令码：</w:t>
      </w:r>
      <w:r w:rsidR="000B14F9" w:rsidRPr="00F734E8">
        <w:rPr>
          <w:rFonts w:hint="eastAsia"/>
        </w:rPr>
        <w:t>0x</w:t>
      </w:r>
      <w:r w:rsidR="000B14F9">
        <w:rPr>
          <w:rFonts w:hint="eastAsia"/>
        </w:rPr>
        <w:t>E</w:t>
      </w:r>
      <w:r w:rsidR="000B14F9" w:rsidRPr="00F734E8">
        <w:rPr>
          <w:rFonts w:hint="eastAsia"/>
        </w:rPr>
        <w:t>4</w:t>
      </w:r>
    </w:p>
    <w:p w:rsidR="00FB0568" w:rsidRPr="00F734E8" w:rsidRDefault="00FB0568" w:rsidP="00FB0568">
      <w:r w:rsidRPr="00F734E8">
        <w:rPr>
          <w:rFonts w:hint="eastAsia"/>
        </w:rPr>
        <w:t>地址码定义：固定</w:t>
      </w:r>
      <w:r w:rsidRPr="00F734E8">
        <w:rPr>
          <w:rFonts w:hint="eastAsia"/>
        </w:rPr>
        <w:t>0x00</w:t>
      </w:r>
    </w:p>
    <w:p w:rsidR="00FB0568" w:rsidRPr="00F734E8" w:rsidRDefault="00FB0568" w:rsidP="00FB0568">
      <w:r w:rsidRPr="00F734E8">
        <w:rPr>
          <w:rFonts w:hint="eastAsia"/>
        </w:rPr>
        <w:t>数据域：共</w:t>
      </w:r>
      <w:r w:rsidRPr="00F734E8">
        <w:rPr>
          <w:rFonts w:hint="eastAsia"/>
        </w:rPr>
        <w:t>10Byte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B0568" w:rsidRPr="00F734E8" w:rsidTr="008B782C">
        <w:tc>
          <w:tcPr>
            <w:tcW w:w="2840" w:type="dxa"/>
          </w:tcPr>
          <w:p w:rsidR="00FB0568" w:rsidRPr="00F734E8" w:rsidRDefault="00FB0568" w:rsidP="008B782C">
            <w:r w:rsidRPr="00F734E8">
              <w:rPr>
                <w:rFonts w:hint="eastAsia"/>
              </w:rPr>
              <w:t>1-6Byte</w:t>
            </w:r>
          </w:p>
        </w:tc>
        <w:tc>
          <w:tcPr>
            <w:tcW w:w="2841" w:type="dxa"/>
          </w:tcPr>
          <w:p w:rsidR="00FB0568" w:rsidRPr="00F734E8" w:rsidRDefault="00FB0568" w:rsidP="008B782C">
            <w:r w:rsidRPr="00F734E8">
              <w:rPr>
                <w:rFonts w:hint="eastAsia"/>
              </w:rPr>
              <w:t>时间戳</w:t>
            </w:r>
            <w:r w:rsidRPr="00F734E8">
              <w:rPr>
                <w:rFonts w:hint="eastAsia"/>
              </w:rPr>
              <w:t>(BCD)</w:t>
            </w:r>
          </w:p>
        </w:tc>
        <w:tc>
          <w:tcPr>
            <w:tcW w:w="2841" w:type="dxa"/>
          </w:tcPr>
          <w:p w:rsidR="00FB0568" w:rsidRPr="00F734E8" w:rsidRDefault="00FB0568" w:rsidP="008B782C">
            <w:proofErr w:type="spellStart"/>
            <w:r w:rsidRPr="00F734E8">
              <w:rPr>
                <w:rFonts w:hint="eastAsia"/>
              </w:rPr>
              <w:t>yymmddhhmmss</w:t>
            </w:r>
            <w:proofErr w:type="spellEnd"/>
          </w:p>
        </w:tc>
      </w:tr>
      <w:tr w:rsidR="00FB0568" w:rsidRPr="00F734E8" w:rsidTr="008B782C">
        <w:tc>
          <w:tcPr>
            <w:tcW w:w="2840" w:type="dxa"/>
          </w:tcPr>
          <w:p w:rsidR="00FB0568" w:rsidRPr="00F734E8" w:rsidRDefault="00FB0568" w:rsidP="008B782C">
            <w:r w:rsidRPr="00F734E8">
              <w:rPr>
                <w:rFonts w:hint="eastAsia"/>
              </w:rPr>
              <w:t>7-8Byte</w:t>
            </w:r>
          </w:p>
        </w:tc>
        <w:tc>
          <w:tcPr>
            <w:tcW w:w="2841" w:type="dxa"/>
          </w:tcPr>
          <w:p w:rsidR="00FB0568" w:rsidRPr="00F734E8" w:rsidRDefault="00FB0568" w:rsidP="008B782C">
            <w:r w:rsidRPr="00F734E8">
              <w:rPr>
                <w:rFonts w:hint="eastAsia"/>
              </w:rPr>
              <w:t>事件代码</w:t>
            </w:r>
          </w:p>
        </w:tc>
        <w:tc>
          <w:tcPr>
            <w:tcW w:w="2841" w:type="dxa"/>
          </w:tcPr>
          <w:p w:rsidR="00FB0568" w:rsidRPr="00F734E8" w:rsidRDefault="00FB0568" w:rsidP="008B782C">
            <w:r w:rsidRPr="00F734E8">
              <w:rPr>
                <w:rFonts w:hint="eastAsia"/>
              </w:rPr>
              <w:t>定义见下表</w:t>
            </w:r>
          </w:p>
        </w:tc>
      </w:tr>
      <w:tr w:rsidR="00FB0568" w:rsidRPr="00F734E8" w:rsidTr="008B782C">
        <w:tc>
          <w:tcPr>
            <w:tcW w:w="2840" w:type="dxa"/>
          </w:tcPr>
          <w:p w:rsidR="00FB0568" w:rsidRPr="00F734E8" w:rsidRDefault="00FB0568" w:rsidP="008B782C">
            <w:r w:rsidRPr="00F734E8">
              <w:rPr>
                <w:rFonts w:hint="eastAsia"/>
              </w:rPr>
              <w:t>9-10Byte</w:t>
            </w:r>
          </w:p>
        </w:tc>
        <w:tc>
          <w:tcPr>
            <w:tcW w:w="2841" w:type="dxa"/>
          </w:tcPr>
          <w:p w:rsidR="00FB0568" w:rsidRPr="00F734E8" w:rsidRDefault="00FB0568" w:rsidP="008B782C">
            <w:r w:rsidRPr="00F734E8">
              <w:rPr>
                <w:rFonts w:hint="eastAsia"/>
              </w:rPr>
              <w:t>参数值</w:t>
            </w:r>
          </w:p>
        </w:tc>
        <w:tc>
          <w:tcPr>
            <w:tcW w:w="2841" w:type="dxa"/>
          </w:tcPr>
          <w:p w:rsidR="00FB0568" w:rsidRPr="00F734E8" w:rsidRDefault="00FB0568" w:rsidP="008B782C">
            <w:r w:rsidRPr="00F734E8">
              <w:rPr>
                <w:rFonts w:hint="eastAsia"/>
              </w:rPr>
              <w:t>定义见下表</w:t>
            </w:r>
          </w:p>
        </w:tc>
      </w:tr>
    </w:tbl>
    <w:p w:rsidR="00FB0568" w:rsidRPr="00F734E8" w:rsidRDefault="00FB0568" w:rsidP="00FB0568">
      <w:r w:rsidRPr="00F734E8">
        <w:rPr>
          <w:rFonts w:hint="eastAsia"/>
        </w:rPr>
        <w:t>/*</w:t>
      </w:r>
      <w:r w:rsidRPr="00F734E8">
        <w:rPr>
          <w:rFonts w:hint="eastAsia"/>
        </w:rPr>
        <w:t>收到事件记录发送，服务器仅需记录事件记录</w:t>
      </w:r>
      <w:r w:rsidRPr="00F734E8">
        <w:rPr>
          <w:rFonts w:hint="eastAsia"/>
        </w:rPr>
        <w:t>*/</w:t>
      </w:r>
    </w:p>
    <w:p w:rsidR="00FB0568" w:rsidRPr="00FB0568" w:rsidRDefault="00FB0568" w:rsidP="003A0963"/>
    <w:p w:rsidR="008B782C" w:rsidRPr="002F09DA" w:rsidRDefault="008B782C" w:rsidP="008B782C">
      <w:pPr>
        <w:pStyle w:val="ad"/>
        <w:numPr>
          <w:ilvl w:val="0"/>
          <w:numId w:val="3"/>
        </w:numPr>
        <w:spacing w:line="276" w:lineRule="auto"/>
        <w:ind w:firstLineChars="0"/>
        <w:rPr>
          <w:sz w:val="24"/>
        </w:rPr>
      </w:pPr>
      <w:r w:rsidRPr="002F09DA">
        <w:rPr>
          <w:rFonts w:hint="eastAsia"/>
          <w:sz w:val="24"/>
        </w:rPr>
        <w:t>服务器同</w:t>
      </w:r>
      <w:r w:rsidRPr="002F09DA">
        <w:rPr>
          <w:rFonts w:hint="eastAsia"/>
          <w:sz w:val="24"/>
        </w:rPr>
        <w:t>GTU</w:t>
      </w:r>
      <w:r w:rsidRPr="002F09DA">
        <w:rPr>
          <w:rFonts w:hint="eastAsia"/>
          <w:sz w:val="24"/>
        </w:rPr>
        <w:t>下发通信协议</w:t>
      </w:r>
    </w:p>
    <w:tbl>
      <w:tblPr>
        <w:tblStyle w:val="ac"/>
        <w:tblW w:w="8374" w:type="dxa"/>
        <w:tblLook w:val="04A0" w:firstRow="1" w:lastRow="0" w:firstColumn="1" w:lastColumn="0" w:noHBand="0" w:noVBand="1"/>
      </w:tblPr>
      <w:tblGrid>
        <w:gridCol w:w="1277"/>
        <w:gridCol w:w="1923"/>
        <w:gridCol w:w="975"/>
        <w:gridCol w:w="1064"/>
        <w:gridCol w:w="1064"/>
        <w:gridCol w:w="2071"/>
      </w:tblGrid>
      <w:tr w:rsidR="008B782C" w:rsidRPr="008B782C" w:rsidTr="008B782C">
        <w:tc>
          <w:tcPr>
            <w:tcW w:w="1277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同步码</w:t>
            </w:r>
          </w:p>
        </w:tc>
        <w:tc>
          <w:tcPr>
            <w:tcW w:w="1923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数据域长度</w:t>
            </w:r>
            <w:r w:rsidRPr="008B782C">
              <w:rPr>
                <w:rFonts w:hint="eastAsia"/>
              </w:rPr>
              <w:t>1Byte(</w:t>
            </w:r>
            <w:r w:rsidRPr="008B782C">
              <w:rPr>
                <w:rFonts w:hint="eastAsia"/>
              </w:rPr>
              <w:t>包括命令码、地址码</w:t>
            </w:r>
            <w:r w:rsidRPr="008B782C">
              <w:rPr>
                <w:rFonts w:hint="eastAsia"/>
              </w:rPr>
              <w:t>)</w:t>
            </w:r>
          </w:p>
        </w:tc>
        <w:tc>
          <w:tcPr>
            <w:tcW w:w="975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命令码</w:t>
            </w:r>
            <w:r w:rsidRPr="008B782C">
              <w:rPr>
                <w:rFonts w:hint="eastAsia"/>
              </w:rPr>
              <w:t>1Byte</w:t>
            </w:r>
          </w:p>
        </w:tc>
        <w:tc>
          <w:tcPr>
            <w:tcW w:w="1064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地址码</w:t>
            </w:r>
            <w:r w:rsidRPr="008B782C">
              <w:rPr>
                <w:rFonts w:hint="eastAsia"/>
              </w:rPr>
              <w:t>1Byte</w:t>
            </w:r>
          </w:p>
        </w:tc>
        <w:tc>
          <w:tcPr>
            <w:tcW w:w="1064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数据域</w:t>
            </w:r>
          </w:p>
          <w:p w:rsidR="008B782C" w:rsidRPr="008B782C" w:rsidRDefault="008B782C" w:rsidP="008B782C">
            <w:pPr>
              <w:spacing w:line="276" w:lineRule="auto"/>
            </w:pPr>
            <w:proofErr w:type="spellStart"/>
            <w:r w:rsidRPr="008B782C">
              <w:rPr>
                <w:rFonts w:hint="eastAsia"/>
              </w:rPr>
              <w:t>xByte</w:t>
            </w:r>
            <w:proofErr w:type="spellEnd"/>
          </w:p>
        </w:tc>
        <w:tc>
          <w:tcPr>
            <w:tcW w:w="2071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CRC</w:t>
            </w:r>
            <w:r w:rsidRPr="008B782C">
              <w:rPr>
                <w:rFonts w:hint="eastAsia"/>
              </w:rPr>
              <w:t>校验</w:t>
            </w:r>
          </w:p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2Byte</w:t>
            </w:r>
          </w:p>
        </w:tc>
      </w:tr>
      <w:tr w:rsidR="008B782C" w:rsidRPr="008B782C" w:rsidTr="008B782C">
        <w:tc>
          <w:tcPr>
            <w:tcW w:w="1277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0xf5 0xfa</w:t>
            </w:r>
          </w:p>
        </w:tc>
        <w:tc>
          <w:tcPr>
            <w:tcW w:w="1923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0x2-0xff</w:t>
            </w:r>
          </w:p>
        </w:tc>
        <w:tc>
          <w:tcPr>
            <w:tcW w:w="975" w:type="dxa"/>
          </w:tcPr>
          <w:p w:rsidR="008B782C" w:rsidRPr="008B782C" w:rsidRDefault="008B782C" w:rsidP="008B782C">
            <w:pPr>
              <w:spacing w:line="276" w:lineRule="auto"/>
            </w:pPr>
          </w:p>
        </w:tc>
        <w:tc>
          <w:tcPr>
            <w:tcW w:w="1064" w:type="dxa"/>
          </w:tcPr>
          <w:p w:rsidR="008B782C" w:rsidRPr="008B782C" w:rsidRDefault="008B782C" w:rsidP="008B782C">
            <w:pPr>
              <w:spacing w:line="276" w:lineRule="auto"/>
            </w:pPr>
          </w:p>
        </w:tc>
        <w:tc>
          <w:tcPr>
            <w:tcW w:w="1064" w:type="dxa"/>
          </w:tcPr>
          <w:p w:rsidR="008B782C" w:rsidRPr="008B782C" w:rsidRDefault="008B782C" w:rsidP="008B782C">
            <w:pPr>
              <w:spacing w:line="276" w:lineRule="auto"/>
            </w:pPr>
          </w:p>
        </w:tc>
        <w:tc>
          <w:tcPr>
            <w:tcW w:w="2071" w:type="dxa"/>
          </w:tcPr>
          <w:p w:rsidR="008B782C" w:rsidRPr="008B782C" w:rsidRDefault="008B782C" w:rsidP="008B782C">
            <w:pPr>
              <w:spacing w:line="276" w:lineRule="auto"/>
            </w:pPr>
          </w:p>
        </w:tc>
      </w:tr>
    </w:tbl>
    <w:p w:rsidR="008B782C" w:rsidRPr="008B782C" w:rsidRDefault="008B782C" w:rsidP="008B782C">
      <w:pPr>
        <w:spacing w:line="276" w:lineRule="auto"/>
      </w:pPr>
    </w:p>
    <w:p w:rsidR="008B782C" w:rsidRPr="008B782C" w:rsidRDefault="008B782C" w:rsidP="008B782C">
      <w:pPr>
        <w:spacing w:line="276" w:lineRule="auto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09"/>
        <w:gridCol w:w="1909"/>
        <w:gridCol w:w="2428"/>
        <w:gridCol w:w="2576"/>
      </w:tblGrid>
      <w:tr w:rsidR="008B782C" w:rsidRPr="008B782C" w:rsidTr="008B782C">
        <w:tc>
          <w:tcPr>
            <w:tcW w:w="1609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类型</w:t>
            </w:r>
          </w:p>
        </w:tc>
        <w:tc>
          <w:tcPr>
            <w:tcW w:w="1909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长度</w:t>
            </w:r>
          </w:p>
        </w:tc>
        <w:tc>
          <w:tcPr>
            <w:tcW w:w="2428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命令码</w:t>
            </w:r>
          </w:p>
        </w:tc>
        <w:tc>
          <w:tcPr>
            <w:tcW w:w="2576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间隔</w:t>
            </w:r>
          </w:p>
        </w:tc>
      </w:tr>
      <w:tr w:rsidR="008B782C" w:rsidRPr="008B782C" w:rsidTr="008B782C">
        <w:tc>
          <w:tcPr>
            <w:tcW w:w="1609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时间校准</w:t>
            </w:r>
          </w:p>
        </w:tc>
        <w:tc>
          <w:tcPr>
            <w:tcW w:w="1909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13Bytes</w:t>
            </w:r>
          </w:p>
        </w:tc>
        <w:tc>
          <w:tcPr>
            <w:tcW w:w="2428" w:type="dxa"/>
          </w:tcPr>
          <w:p w:rsidR="008B782C" w:rsidRPr="008B782C" w:rsidRDefault="000B14F9" w:rsidP="000B14F9">
            <w:pPr>
              <w:spacing w:line="276" w:lineRule="auto"/>
            </w:pPr>
            <w:r w:rsidRPr="008B782C">
              <w:rPr>
                <w:rFonts w:hint="eastAsia"/>
              </w:rPr>
              <w:t>0x</w:t>
            </w:r>
            <w:r>
              <w:rPr>
                <w:rFonts w:hint="eastAsia"/>
              </w:rPr>
              <w:t>F</w:t>
            </w:r>
            <w:r w:rsidRPr="008B782C">
              <w:rPr>
                <w:rFonts w:hint="eastAsia"/>
              </w:rPr>
              <w:t>1</w:t>
            </w:r>
          </w:p>
        </w:tc>
        <w:tc>
          <w:tcPr>
            <w:tcW w:w="2576" w:type="dxa"/>
          </w:tcPr>
          <w:p w:rsidR="008B782C" w:rsidRPr="008B782C" w:rsidRDefault="00792B79" w:rsidP="008B782C">
            <w:pPr>
              <w:spacing w:line="276" w:lineRule="auto"/>
            </w:pPr>
            <w:r>
              <w:rPr>
                <w:rFonts w:hint="eastAsia"/>
              </w:rPr>
              <w:t>2h</w:t>
            </w:r>
          </w:p>
        </w:tc>
      </w:tr>
      <w:tr w:rsidR="008B782C" w:rsidRPr="008B782C" w:rsidTr="008B782C">
        <w:tc>
          <w:tcPr>
            <w:tcW w:w="1609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状态请求</w:t>
            </w:r>
          </w:p>
        </w:tc>
        <w:tc>
          <w:tcPr>
            <w:tcW w:w="1909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9Bytes</w:t>
            </w:r>
          </w:p>
        </w:tc>
        <w:tc>
          <w:tcPr>
            <w:tcW w:w="2428" w:type="dxa"/>
          </w:tcPr>
          <w:p w:rsidR="008B782C" w:rsidRPr="008B782C" w:rsidRDefault="000B14F9" w:rsidP="000B14F9">
            <w:pPr>
              <w:spacing w:line="276" w:lineRule="auto"/>
            </w:pPr>
            <w:r w:rsidRPr="008B782C">
              <w:rPr>
                <w:rFonts w:hint="eastAsia"/>
              </w:rPr>
              <w:t>0x</w:t>
            </w:r>
            <w:r>
              <w:rPr>
                <w:rFonts w:hint="eastAsia"/>
              </w:rPr>
              <w:t>F</w:t>
            </w:r>
            <w:r w:rsidRPr="008B782C">
              <w:rPr>
                <w:rFonts w:hint="eastAsia"/>
              </w:rPr>
              <w:t>2</w:t>
            </w:r>
          </w:p>
        </w:tc>
        <w:tc>
          <w:tcPr>
            <w:tcW w:w="2576" w:type="dxa"/>
          </w:tcPr>
          <w:p w:rsidR="008B782C" w:rsidRPr="008B782C" w:rsidRDefault="008B782C" w:rsidP="008B782C">
            <w:pPr>
              <w:spacing w:line="276" w:lineRule="auto"/>
            </w:pPr>
          </w:p>
        </w:tc>
      </w:tr>
      <w:tr w:rsidR="008B782C" w:rsidRPr="008B782C" w:rsidTr="008B782C">
        <w:tc>
          <w:tcPr>
            <w:tcW w:w="1609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lastRenderedPageBreak/>
              <w:t>参数设置</w:t>
            </w:r>
            <w:r w:rsidR="00DA2A0F">
              <w:rPr>
                <w:rFonts w:hint="eastAsia"/>
              </w:rPr>
              <w:t>下发</w:t>
            </w:r>
          </w:p>
        </w:tc>
        <w:tc>
          <w:tcPr>
            <w:tcW w:w="1909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147Bytes</w:t>
            </w:r>
          </w:p>
        </w:tc>
        <w:tc>
          <w:tcPr>
            <w:tcW w:w="2428" w:type="dxa"/>
          </w:tcPr>
          <w:p w:rsidR="008B782C" w:rsidRPr="008B782C" w:rsidRDefault="000B14F9" w:rsidP="000B14F9">
            <w:pPr>
              <w:spacing w:line="276" w:lineRule="auto"/>
            </w:pPr>
            <w:r w:rsidRPr="008B782C">
              <w:rPr>
                <w:rFonts w:hint="eastAsia"/>
              </w:rPr>
              <w:t>0x</w:t>
            </w:r>
            <w:r>
              <w:rPr>
                <w:rFonts w:hint="eastAsia"/>
              </w:rPr>
              <w:t>F3</w:t>
            </w:r>
          </w:p>
        </w:tc>
        <w:tc>
          <w:tcPr>
            <w:tcW w:w="2576" w:type="dxa"/>
          </w:tcPr>
          <w:p w:rsidR="008B782C" w:rsidRPr="008B782C" w:rsidRDefault="008B782C" w:rsidP="008B782C">
            <w:pPr>
              <w:spacing w:line="276" w:lineRule="auto"/>
            </w:pPr>
          </w:p>
        </w:tc>
      </w:tr>
      <w:tr w:rsidR="008B782C" w:rsidRPr="008B782C" w:rsidTr="008B782C">
        <w:tc>
          <w:tcPr>
            <w:tcW w:w="1609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参数设置查询</w:t>
            </w:r>
          </w:p>
        </w:tc>
        <w:tc>
          <w:tcPr>
            <w:tcW w:w="1909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9Byte</w:t>
            </w:r>
          </w:p>
        </w:tc>
        <w:tc>
          <w:tcPr>
            <w:tcW w:w="2428" w:type="dxa"/>
          </w:tcPr>
          <w:p w:rsidR="008B782C" w:rsidRPr="008B782C" w:rsidRDefault="000B14F9" w:rsidP="000B14F9">
            <w:pPr>
              <w:spacing w:line="276" w:lineRule="auto"/>
            </w:pPr>
            <w:r w:rsidRPr="008B782C">
              <w:rPr>
                <w:rFonts w:hint="eastAsia"/>
              </w:rPr>
              <w:t>0x</w:t>
            </w:r>
            <w:r>
              <w:rPr>
                <w:rFonts w:hint="eastAsia"/>
              </w:rPr>
              <w:t>F4</w:t>
            </w:r>
          </w:p>
        </w:tc>
        <w:tc>
          <w:tcPr>
            <w:tcW w:w="2576" w:type="dxa"/>
          </w:tcPr>
          <w:p w:rsidR="008B782C" w:rsidRPr="008B782C" w:rsidRDefault="008B782C" w:rsidP="008B782C">
            <w:pPr>
              <w:spacing w:line="276" w:lineRule="auto"/>
            </w:pPr>
          </w:p>
        </w:tc>
      </w:tr>
      <w:tr w:rsidR="008B782C" w:rsidRPr="008B782C" w:rsidTr="008B782C">
        <w:tc>
          <w:tcPr>
            <w:tcW w:w="1609" w:type="dxa"/>
          </w:tcPr>
          <w:p w:rsidR="008B782C" w:rsidRPr="008B782C" w:rsidRDefault="00DA2A0F" w:rsidP="008B782C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  <w:r w:rsidR="00792B79">
              <w:rPr>
                <w:rFonts w:hint="eastAsia"/>
              </w:rPr>
              <w:t>开关量</w:t>
            </w:r>
            <w:r>
              <w:rPr>
                <w:rFonts w:hint="eastAsia"/>
              </w:rPr>
              <w:t>输出动作</w:t>
            </w:r>
            <w:r w:rsidR="008B782C" w:rsidRPr="008B782C">
              <w:rPr>
                <w:rFonts w:hint="eastAsia"/>
              </w:rPr>
              <w:t>请求</w:t>
            </w:r>
          </w:p>
        </w:tc>
        <w:tc>
          <w:tcPr>
            <w:tcW w:w="1909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9Bytes</w:t>
            </w:r>
          </w:p>
        </w:tc>
        <w:tc>
          <w:tcPr>
            <w:tcW w:w="2428" w:type="dxa"/>
          </w:tcPr>
          <w:p w:rsidR="008B782C" w:rsidRPr="008B782C" w:rsidRDefault="000B14F9" w:rsidP="000B14F9">
            <w:pPr>
              <w:spacing w:line="276" w:lineRule="auto"/>
            </w:pPr>
            <w:r w:rsidRPr="008B782C">
              <w:rPr>
                <w:rFonts w:hint="eastAsia"/>
              </w:rPr>
              <w:t>0x</w:t>
            </w:r>
            <w:r>
              <w:rPr>
                <w:rFonts w:hint="eastAsia"/>
              </w:rPr>
              <w:t>F5</w:t>
            </w:r>
          </w:p>
        </w:tc>
        <w:tc>
          <w:tcPr>
            <w:tcW w:w="2576" w:type="dxa"/>
          </w:tcPr>
          <w:p w:rsidR="008B782C" w:rsidRPr="008B782C" w:rsidRDefault="008B782C" w:rsidP="008B782C">
            <w:pPr>
              <w:spacing w:line="276" w:lineRule="auto"/>
            </w:pPr>
          </w:p>
        </w:tc>
      </w:tr>
      <w:tr w:rsidR="008B782C" w:rsidRPr="008B782C" w:rsidTr="008B782C">
        <w:tc>
          <w:tcPr>
            <w:tcW w:w="1609" w:type="dxa"/>
          </w:tcPr>
          <w:p w:rsidR="008B782C" w:rsidRPr="008B782C" w:rsidRDefault="00DA2A0F" w:rsidP="008B782C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</w:t>
            </w:r>
            <w:r w:rsidR="00792B79">
              <w:rPr>
                <w:rFonts w:hint="eastAsia"/>
              </w:rPr>
              <w:t>开关量</w:t>
            </w:r>
            <w:r>
              <w:rPr>
                <w:rFonts w:hint="eastAsia"/>
              </w:rPr>
              <w:t>输出动作</w:t>
            </w:r>
            <w:r w:rsidR="008B782C" w:rsidRPr="008B782C">
              <w:rPr>
                <w:rFonts w:hint="eastAsia"/>
              </w:rPr>
              <w:t>请求</w:t>
            </w:r>
          </w:p>
        </w:tc>
        <w:tc>
          <w:tcPr>
            <w:tcW w:w="1909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9Bytes</w:t>
            </w:r>
          </w:p>
        </w:tc>
        <w:tc>
          <w:tcPr>
            <w:tcW w:w="2428" w:type="dxa"/>
          </w:tcPr>
          <w:p w:rsidR="008B782C" w:rsidRPr="008B782C" w:rsidRDefault="000B14F9" w:rsidP="000B14F9">
            <w:pPr>
              <w:spacing w:line="276" w:lineRule="auto"/>
            </w:pPr>
            <w:r w:rsidRPr="008B782C">
              <w:rPr>
                <w:rFonts w:hint="eastAsia"/>
              </w:rPr>
              <w:t>0x</w:t>
            </w:r>
            <w:r>
              <w:rPr>
                <w:rFonts w:hint="eastAsia"/>
              </w:rPr>
              <w:t>F6</w:t>
            </w:r>
          </w:p>
        </w:tc>
        <w:tc>
          <w:tcPr>
            <w:tcW w:w="2576" w:type="dxa"/>
          </w:tcPr>
          <w:p w:rsidR="008B782C" w:rsidRPr="008B782C" w:rsidRDefault="008B782C" w:rsidP="008B782C">
            <w:pPr>
              <w:spacing w:line="276" w:lineRule="auto"/>
            </w:pPr>
          </w:p>
        </w:tc>
      </w:tr>
      <w:tr w:rsidR="008B782C" w:rsidRPr="008B782C" w:rsidTr="008B782C">
        <w:tc>
          <w:tcPr>
            <w:tcW w:w="1609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事件回复命令</w:t>
            </w:r>
          </w:p>
        </w:tc>
        <w:tc>
          <w:tcPr>
            <w:tcW w:w="1909" w:type="dxa"/>
          </w:tcPr>
          <w:p w:rsidR="008B782C" w:rsidRPr="008B782C" w:rsidRDefault="008B782C" w:rsidP="008B782C">
            <w:pPr>
              <w:spacing w:line="276" w:lineRule="auto"/>
            </w:pPr>
            <w:r w:rsidRPr="008B782C">
              <w:rPr>
                <w:rFonts w:hint="eastAsia"/>
              </w:rPr>
              <w:t>9Bytes</w:t>
            </w:r>
          </w:p>
        </w:tc>
        <w:tc>
          <w:tcPr>
            <w:tcW w:w="2428" w:type="dxa"/>
          </w:tcPr>
          <w:p w:rsidR="008B782C" w:rsidRPr="008B782C" w:rsidRDefault="000B14F9" w:rsidP="000B14F9">
            <w:pPr>
              <w:spacing w:line="276" w:lineRule="auto"/>
            </w:pPr>
            <w:r w:rsidRPr="008B782C">
              <w:rPr>
                <w:rFonts w:hint="eastAsia"/>
              </w:rPr>
              <w:t>0x</w:t>
            </w:r>
            <w:r>
              <w:rPr>
                <w:rFonts w:hint="eastAsia"/>
              </w:rPr>
              <w:t>F7</w:t>
            </w:r>
          </w:p>
        </w:tc>
        <w:tc>
          <w:tcPr>
            <w:tcW w:w="2576" w:type="dxa"/>
          </w:tcPr>
          <w:p w:rsidR="008B782C" w:rsidRPr="008B782C" w:rsidRDefault="00CB5B39" w:rsidP="008B782C">
            <w:pPr>
              <w:spacing w:line="276" w:lineRule="auto"/>
            </w:pPr>
            <w:r>
              <w:t>接收到上</w:t>
            </w:r>
            <w:proofErr w:type="gramStart"/>
            <w:r>
              <w:t>传事件</w:t>
            </w:r>
            <w:proofErr w:type="gramEnd"/>
            <w:r>
              <w:t>后回复</w:t>
            </w:r>
          </w:p>
        </w:tc>
      </w:tr>
    </w:tbl>
    <w:p w:rsidR="003A0963" w:rsidRDefault="003A0963" w:rsidP="009F3348">
      <w:pPr>
        <w:spacing w:line="276" w:lineRule="auto"/>
      </w:pPr>
    </w:p>
    <w:p w:rsidR="00DA2A0F" w:rsidRPr="00F734E8" w:rsidRDefault="00DA2A0F" w:rsidP="00DA2A0F">
      <w:r w:rsidRPr="00F734E8">
        <w:rPr>
          <w:rFonts w:hint="eastAsia"/>
        </w:rPr>
        <w:t>2.1</w:t>
      </w:r>
      <w:r w:rsidRPr="00F734E8">
        <w:rPr>
          <w:rFonts w:hint="eastAsia"/>
        </w:rPr>
        <w:tab/>
      </w:r>
      <w:r w:rsidRPr="002F09DA">
        <w:rPr>
          <w:rFonts w:hint="eastAsia"/>
          <w:sz w:val="22"/>
        </w:rPr>
        <w:t>时间校准</w:t>
      </w:r>
    </w:p>
    <w:p w:rsidR="00DA2A0F" w:rsidRPr="00F734E8" w:rsidRDefault="00DA2A0F" w:rsidP="00DA2A0F">
      <w:r w:rsidRPr="00F734E8">
        <w:rPr>
          <w:rFonts w:hint="eastAsia"/>
        </w:rPr>
        <w:t>命令码：</w:t>
      </w:r>
      <w:r w:rsidR="000B14F9" w:rsidRPr="00F734E8">
        <w:rPr>
          <w:rFonts w:hint="eastAsia"/>
        </w:rPr>
        <w:t>0x</w:t>
      </w:r>
      <w:r w:rsidR="000B14F9">
        <w:rPr>
          <w:rFonts w:hint="eastAsia"/>
        </w:rPr>
        <w:t>F</w:t>
      </w:r>
      <w:r w:rsidR="000B14F9" w:rsidRPr="00F734E8">
        <w:rPr>
          <w:rFonts w:hint="eastAsia"/>
        </w:rPr>
        <w:t>1</w:t>
      </w:r>
    </w:p>
    <w:p w:rsidR="00DA2A0F" w:rsidRPr="00F734E8" w:rsidRDefault="00DA2A0F" w:rsidP="00DA2A0F">
      <w:r w:rsidRPr="00F734E8">
        <w:rPr>
          <w:rFonts w:hint="eastAsia"/>
        </w:rPr>
        <w:t>地址码：</w:t>
      </w:r>
      <w:r w:rsidRPr="00F734E8">
        <w:rPr>
          <w:rFonts w:hint="eastAsia"/>
        </w:rPr>
        <w:t>0x00</w:t>
      </w:r>
    </w:p>
    <w:p w:rsidR="00DA2A0F" w:rsidRPr="00F734E8" w:rsidRDefault="00DA2A0F" w:rsidP="00DA2A0F">
      <w:r w:rsidRPr="00F734E8">
        <w:rPr>
          <w:rFonts w:hint="eastAsia"/>
        </w:rPr>
        <w:t>数据域定义如下：共</w:t>
      </w:r>
      <w:r w:rsidRPr="00F734E8">
        <w:rPr>
          <w:rFonts w:hint="eastAsia"/>
        </w:rPr>
        <w:t>6Byte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A2A0F" w:rsidRPr="00F734E8" w:rsidTr="009D1A53">
        <w:tc>
          <w:tcPr>
            <w:tcW w:w="2840" w:type="dxa"/>
          </w:tcPr>
          <w:p w:rsidR="00DA2A0F" w:rsidRPr="00F734E8" w:rsidRDefault="00DA2A0F" w:rsidP="009D1A53">
            <w:r w:rsidRPr="00F734E8">
              <w:rPr>
                <w:rFonts w:hint="eastAsia"/>
              </w:rPr>
              <w:t>1-6Byte</w:t>
            </w:r>
          </w:p>
        </w:tc>
        <w:tc>
          <w:tcPr>
            <w:tcW w:w="2841" w:type="dxa"/>
          </w:tcPr>
          <w:p w:rsidR="00DA2A0F" w:rsidRPr="00F734E8" w:rsidRDefault="00DA2A0F" w:rsidP="009D1A53">
            <w:r w:rsidRPr="00F734E8">
              <w:rPr>
                <w:rFonts w:hint="eastAsia"/>
              </w:rPr>
              <w:t>时间</w:t>
            </w:r>
            <w:r w:rsidRPr="00F734E8">
              <w:rPr>
                <w:rFonts w:hint="eastAsia"/>
              </w:rPr>
              <w:t>(BCD)</w:t>
            </w:r>
          </w:p>
        </w:tc>
        <w:tc>
          <w:tcPr>
            <w:tcW w:w="2841" w:type="dxa"/>
          </w:tcPr>
          <w:p w:rsidR="00DA2A0F" w:rsidRPr="00F734E8" w:rsidRDefault="00DA2A0F" w:rsidP="009D1A53">
            <w:proofErr w:type="spellStart"/>
            <w:r w:rsidRPr="00F734E8">
              <w:t>Y</w:t>
            </w:r>
            <w:r w:rsidRPr="00F734E8">
              <w:rPr>
                <w:rFonts w:hint="eastAsia"/>
              </w:rPr>
              <w:t>ymmddhhmmss</w:t>
            </w:r>
            <w:proofErr w:type="spellEnd"/>
          </w:p>
        </w:tc>
      </w:tr>
    </w:tbl>
    <w:p w:rsidR="00DA2A0F" w:rsidRDefault="00DA2A0F" w:rsidP="009F3348">
      <w:pPr>
        <w:spacing w:line="276" w:lineRule="auto"/>
      </w:pPr>
    </w:p>
    <w:p w:rsidR="00DA2A0F" w:rsidRPr="00F734E8" w:rsidRDefault="00DA2A0F" w:rsidP="00DA2A0F">
      <w:r w:rsidRPr="00F734E8">
        <w:rPr>
          <w:rFonts w:hint="eastAsia"/>
        </w:rPr>
        <w:t>2.2</w:t>
      </w:r>
      <w:r w:rsidRPr="00F734E8">
        <w:rPr>
          <w:rFonts w:hint="eastAsia"/>
        </w:rPr>
        <w:tab/>
      </w:r>
      <w:r w:rsidRPr="002F09DA">
        <w:rPr>
          <w:rFonts w:hint="eastAsia"/>
          <w:sz w:val="22"/>
        </w:rPr>
        <w:t>状态请求</w:t>
      </w:r>
    </w:p>
    <w:p w:rsidR="00DA2A0F" w:rsidRPr="00F734E8" w:rsidRDefault="00DA2A0F" w:rsidP="00DA2A0F">
      <w:r w:rsidRPr="00F734E8">
        <w:rPr>
          <w:rFonts w:hint="eastAsia"/>
        </w:rPr>
        <w:t>命令码：</w:t>
      </w:r>
      <w:r w:rsidR="000B14F9" w:rsidRPr="00F734E8">
        <w:rPr>
          <w:rFonts w:hint="eastAsia"/>
        </w:rPr>
        <w:t>0x</w:t>
      </w:r>
      <w:r w:rsidR="000B14F9">
        <w:rPr>
          <w:rFonts w:hint="eastAsia"/>
        </w:rPr>
        <w:t>F</w:t>
      </w:r>
      <w:r w:rsidR="000B14F9" w:rsidRPr="00F734E8">
        <w:rPr>
          <w:rFonts w:hint="eastAsia"/>
        </w:rPr>
        <w:t>2</w:t>
      </w:r>
    </w:p>
    <w:p w:rsidR="00DA2A0F" w:rsidRPr="00F734E8" w:rsidRDefault="00DA2A0F" w:rsidP="00DA2A0F">
      <w:r>
        <w:rPr>
          <w:rFonts w:hint="eastAsia"/>
        </w:rPr>
        <w:t>地址码</w:t>
      </w:r>
      <w:r w:rsidRPr="00F734E8">
        <w:rPr>
          <w:rFonts w:hint="eastAsia"/>
        </w:rPr>
        <w:t>：</w:t>
      </w:r>
      <w:r>
        <w:rPr>
          <w:rFonts w:hint="eastAsia"/>
        </w:rPr>
        <w:t>0x00</w:t>
      </w:r>
    </w:p>
    <w:p w:rsidR="00DA2A0F" w:rsidRPr="00F734E8" w:rsidRDefault="00DA2A0F" w:rsidP="00DA2A0F">
      <w:r w:rsidRPr="00F734E8">
        <w:rPr>
          <w:rFonts w:hint="eastAsia"/>
        </w:rPr>
        <w:t>数据域定义如下：共</w:t>
      </w:r>
      <w:r w:rsidRPr="00F734E8">
        <w:rPr>
          <w:rFonts w:hint="eastAsia"/>
        </w:rPr>
        <w:t>2Byte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A2A0F" w:rsidRPr="00F734E8" w:rsidTr="009D1A53">
        <w:tc>
          <w:tcPr>
            <w:tcW w:w="2840" w:type="dxa"/>
          </w:tcPr>
          <w:p w:rsidR="00DA2A0F" w:rsidRPr="00F734E8" w:rsidRDefault="00DA2A0F" w:rsidP="009D1A53">
            <w:r w:rsidRPr="00F734E8">
              <w:rPr>
                <w:rFonts w:hint="eastAsia"/>
              </w:rPr>
              <w:t>1Byte</w:t>
            </w:r>
          </w:p>
        </w:tc>
        <w:tc>
          <w:tcPr>
            <w:tcW w:w="2841" w:type="dxa"/>
          </w:tcPr>
          <w:p w:rsidR="00DA2A0F" w:rsidRPr="00F734E8" w:rsidRDefault="00DA2A0F" w:rsidP="009D1A53">
            <w:r w:rsidRPr="00F734E8">
              <w:rPr>
                <w:rFonts w:hint="eastAsia"/>
              </w:rPr>
              <w:t>0x82</w:t>
            </w:r>
          </w:p>
        </w:tc>
        <w:tc>
          <w:tcPr>
            <w:tcW w:w="2841" w:type="dxa"/>
          </w:tcPr>
          <w:p w:rsidR="00DA2A0F" w:rsidRPr="00F734E8" w:rsidRDefault="00DA2A0F" w:rsidP="009D1A53"/>
        </w:tc>
      </w:tr>
      <w:tr w:rsidR="00DA2A0F" w:rsidRPr="00F734E8" w:rsidTr="009D1A53">
        <w:tc>
          <w:tcPr>
            <w:tcW w:w="2840" w:type="dxa"/>
          </w:tcPr>
          <w:p w:rsidR="00DA2A0F" w:rsidRPr="00F734E8" w:rsidRDefault="00DA2A0F" w:rsidP="009D1A53">
            <w:r w:rsidRPr="00F734E8">
              <w:rPr>
                <w:rFonts w:hint="eastAsia"/>
              </w:rPr>
              <w:t>2Byte</w:t>
            </w:r>
          </w:p>
        </w:tc>
        <w:tc>
          <w:tcPr>
            <w:tcW w:w="2841" w:type="dxa"/>
          </w:tcPr>
          <w:p w:rsidR="00DA2A0F" w:rsidRPr="00F734E8" w:rsidRDefault="00DA2A0F" w:rsidP="009D1A53">
            <w:r w:rsidRPr="00F734E8">
              <w:rPr>
                <w:rFonts w:hint="eastAsia"/>
              </w:rPr>
              <w:t>0x82</w:t>
            </w:r>
          </w:p>
        </w:tc>
        <w:tc>
          <w:tcPr>
            <w:tcW w:w="2841" w:type="dxa"/>
          </w:tcPr>
          <w:p w:rsidR="00DA2A0F" w:rsidRPr="00F734E8" w:rsidRDefault="00DA2A0F" w:rsidP="009D1A53"/>
        </w:tc>
      </w:tr>
    </w:tbl>
    <w:p w:rsidR="00DA2A0F" w:rsidRDefault="00DA2A0F" w:rsidP="009F3348">
      <w:pPr>
        <w:spacing w:line="276" w:lineRule="auto"/>
      </w:pPr>
    </w:p>
    <w:p w:rsidR="00DA2A0F" w:rsidRDefault="00DA2A0F" w:rsidP="009F3348">
      <w:pPr>
        <w:spacing w:line="276" w:lineRule="auto"/>
      </w:pPr>
    </w:p>
    <w:p w:rsidR="00DA2A0F" w:rsidRDefault="00DA2A0F" w:rsidP="009F3348">
      <w:pPr>
        <w:spacing w:line="276" w:lineRule="auto"/>
      </w:pPr>
      <w:r>
        <w:rPr>
          <w:rFonts w:hint="eastAsia"/>
        </w:rPr>
        <w:t xml:space="preserve">2.3 </w:t>
      </w:r>
      <w:r w:rsidRPr="002F09DA">
        <w:rPr>
          <w:rFonts w:hint="eastAsia"/>
          <w:sz w:val="22"/>
        </w:rPr>
        <w:t>参数设置</w:t>
      </w:r>
    </w:p>
    <w:p w:rsidR="00DA2A0F" w:rsidRDefault="00DA2A0F" w:rsidP="009F3348">
      <w:pPr>
        <w:spacing w:line="276" w:lineRule="auto"/>
      </w:pPr>
      <w:r>
        <w:rPr>
          <w:rFonts w:hint="eastAsia"/>
        </w:rPr>
        <w:t>命令码</w:t>
      </w:r>
      <w:r>
        <w:rPr>
          <w:rFonts w:hint="eastAsia"/>
        </w:rPr>
        <w:t>:</w:t>
      </w:r>
      <w:r w:rsidR="000B14F9">
        <w:rPr>
          <w:rFonts w:hint="eastAsia"/>
        </w:rPr>
        <w:t>0xF3</w:t>
      </w:r>
    </w:p>
    <w:p w:rsidR="00DA2A0F" w:rsidRDefault="00DA2A0F" w:rsidP="009F3348">
      <w:pPr>
        <w:spacing w:line="276" w:lineRule="auto"/>
      </w:pPr>
      <w:r>
        <w:rPr>
          <w:rFonts w:hint="eastAsia"/>
        </w:rPr>
        <w:t>地址码：</w:t>
      </w:r>
      <w:r>
        <w:rPr>
          <w:rFonts w:hint="eastAsia"/>
        </w:rPr>
        <w:t>0x00</w:t>
      </w:r>
    </w:p>
    <w:p w:rsidR="00DA2A0F" w:rsidRDefault="00DA2A0F" w:rsidP="009F3348">
      <w:pPr>
        <w:spacing w:line="276" w:lineRule="auto"/>
      </w:pPr>
      <w:r>
        <w:rPr>
          <w:rFonts w:hint="eastAsia"/>
        </w:rPr>
        <w:t>数据域定义如下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rPr>
          <w:rFonts w:hint="eastAsia"/>
        </w:rPr>
        <w:t>GTU</w:t>
      </w:r>
      <w:r>
        <w:rPr>
          <w:rFonts w:hint="eastAsia"/>
        </w:rPr>
        <w:t>上传参数定义相同</w:t>
      </w:r>
      <w:r>
        <w:rPr>
          <w:rFonts w:hint="eastAsia"/>
        </w:rPr>
        <w:t>)</w:t>
      </w:r>
      <w:r>
        <w:rPr>
          <w:rFonts w:hint="eastAsia"/>
        </w:rPr>
        <w:t>：共</w:t>
      </w:r>
      <w:r>
        <w:rPr>
          <w:rFonts w:hint="eastAsia"/>
        </w:rPr>
        <w:t>100Byte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D51C9" w:rsidTr="008D51C9">
        <w:tc>
          <w:tcPr>
            <w:tcW w:w="2840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1-2Byte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号模拟量报警上限对应电流值</w:t>
            </w:r>
            <w:r>
              <w:rPr>
                <w:rFonts w:hint="eastAsia"/>
              </w:rPr>
              <w:t>(0.01mA)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 xml:space="preserve">Unsigned short </w:t>
            </w:r>
            <w:r>
              <w:rPr>
                <w:rFonts w:hint="eastAsia"/>
              </w:rPr>
              <w:t>高位在前</w:t>
            </w:r>
          </w:p>
        </w:tc>
      </w:tr>
      <w:tr w:rsidR="008D51C9" w:rsidTr="008D51C9">
        <w:tc>
          <w:tcPr>
            <w:tcW w:w="2840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3-4Byte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号模拟量报警下限对应电流值</w:t>
            </w:r>
            <w:r>
              <w:rPr>
                <w:rFonts w:hint="eastAsia"/>
              </w:rPr>
              <w:t>(0.01mA)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 xml:space="preserve">Unsigned Short </w:t>
            </w:r>
            <w:r>
              <w:rPr>
                <w:rFonts w:hint="eastAsia"/>
              </w:rPr>
              <w:t>高位在前</w:t>
            </w:r>
          </w:p>
        </w:tc>
      </w:tr>
      <w:tr w:rsidR="008D51C9" w:rsidTr="008D51C9">
        <w:tc>
          <w:tcPr>
            <w:tcW w:w="2840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5-6Byte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号模拟量报警上限对应电流值</w:t>
            </w:r>
            <w:r>
              <w:rPr>
                <w:rFonts w:hint="eastAsia"/>
              </w:rPr>
              <w:t>(0.01mA)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 xml:space="preserve">Unsigned Short </w:t>
            </w:r>
            <w:r>
              <w:rPr>
                <w:rFonts w:hint="eastAsia"/>
              </w:rPr>
              <w:t>高位在前</w:t>
            </w:r>
          </w:p>
        </w:tc>
      </w:tr>
      <w:tr w:rsidR="008D51C9" w:rsidTr="008D51C9">
        <w:tc>
          <w:tcPr>
            <w:tcW w:w="2840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7-8Byte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号模拟量报警下限对应电流值</w:t>
            </w:r>
            <w:r>
              <w:rPr>
                <w:rFonts w:hint="eastAsia"/>
              </w:rPr>
              <w:t>(0.01mA)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 xml:space="preserve">Unsigned short </w:t>
            </w:r>
            <w:r>
              <w:rPr>
                <w:rFonts w:hint="eastAsia"/>
              </w:rPr>
              <w:t>高位在前</w:t>
            </w:r>
          </w:p>
        </w:tc>
      </w:tr>
      <w:tr w:rsidR="008D51C9" w:rsidTr="008D51C9">
        <w:tc>
          <w:tcPr>
            <w:tcW w:w="2840" w:type="dxa"/>
          </w:tcPr>
          <w:p w:rsidR="008D51C9" w:rsidRPr="00165CB0" w:rsidRDefault="008D51C9" w:rsidP="009D1A53">
            <w:pPr>
              <w:spacing w:line="276" w:lineRule="auto"/>
              <w:rPr>
                <w:highlight w:val="green"/>
              </w:rPr>
            </w:pPr>
            <w:r w:rsidRPr="00165CB0">
              <w:rPr>
                <w:rFonts w:hint="eastAsia"/>
                <w:highlight w:val="green"/>
              </w:rPr>
              <w:t>9-10Byte</w:t>
            </w:r>
            <w:r w:rsidR="00165CB0" w:rsidRPr="00165CB0">
              <w:rPr>
                <w:rFonts w:hint="eastAsia"/>
                <w:highlight w:val="green"/>
              </w:rPr>
              <w:t>(</w:t>
            </w:r>
            <w:r w:rsidR="00165CB0" w:rsidRPr="00165CB0">
              <w:rPr>
                <w:rFonts w:hint="eastAsia"/>
                <w:highlight w:val="green"/>
              </w:rPr>
              <w:t>预留</w:t>
            </w:r>
            <w:r w:rsidR="00165CB0" w:rsidRPr="00165CB0">
              <w:rPr>
                <w:rFonts w:hint="eastAsia"/>
                <w:highlight w:val="green"/>
              </w:rPr>
              <w:t>0x00)</w:t>
            </w:r>
          </w:p>
        </w:tc>
        <w:tc>
          <w:tcPr>
            <w:tcW w:w="2841" w:type="dxa"/>
          </w:tcPr>
          <w:p w:rsidR="008D51C9" w:rsidRPr="00165CB0" w:rsidRDefault="008D51C9" w:rsidP="009D1A53">
            <w:pPr>
              <w:spacing w:line="276" w:lineRule="auto"/>
              <w:rPr>
                <w:highlight w:val="green"/>
              </w:rPr>
            </w:pPr>
            <w:r w:rsidRPr="00165CB0">
              <w:rPr>
                <w:rFonts w:hint="eastAsia"/>
                <w:highlight w:val="green"/>
              </w:rPr>
              <w:t>电源电压报警上限</w:t>
            </w:r>
            <w:r w:rsidRPr="00165CB0">
              <w:rPr>
                <w:rFonts w:hint="eastAsia"/>
                <w:highlight w:val="green"/>
              </w:rPr>
              <w:t>(0.1V)</w:t>
            </w:r>
          </w:p>
        </w:tc>
        <w:tc>
          <w:tcPr>
            <w:tcW w:w="2841" w:type="dxa"/>
          </w:tcPr>
          <w:p w:rsidR="008D51C9" w:rsidRPr="00165CB0" w:rsidRDefault="008D51C9" w:rsidP="009D1A53">
            <w:pPr>
              <w:spacing w:line="276" w:lineRule="auto"/>
              <w:rPr>
                <w:highlight w:val="green"/>
              </w:rPr>
            </w:pPr>
            <w:r w:rsidRPr="00165CB0">
              <w:rPr>
                <w:rFonts w:hint="eastAsia"/>
                <w:highlight w:val="green"/>
              </w:rPr>
              <w:t xml:space="preserve">Unsigned short </w:t>
            </w:r>
            <w:r w:rsidRPr="00165CB0">
              <w:rPr>
                <w:rFonts w:hint="eastAsia"/>
                <w:highlight w:val="green"/>
              </w:rPr>
              <w:t>高位在前</w:t>
            </w:r>
          </w:p>
        </w:tc>
      </w:tr>
      <w:tr w:rsidR="008D51C9" w:rsidTr="008D51C9">
        <w:tc>
          <w:tcPr>
            <w:tcW w:w="2840" w:type="dxa"/>
          </w:tcPr>
          <w:p w:rsidR="008D51C9" w:rsidRPr="00165CB0" w:rsidRDefault="008D51C9" w:rsidP="009D1A53">
            <w:pPr>
              <w:spacing w:line="276" w:lineRule="auto"/>
              <w:rPr>
                <w:highlight w:val="green"/>
              </w:rPr>
            </w:pPr>
            <w:r w:rsidRPr="00165CB0">
              <w:rPr>
                <w:rFonts w:hint="eastAsia"/>
                <w:highlight w:val="green"/>
              </w:rPr>
              <w:t>11-12Byte</w:t>
            </w:r>
            <w:r w:rsidR="00165CB0" w:rsidRPr="00165CB0">
              <w:rPr>
                <w:rFonts w:hint="eastAsia"/>
                <w:highlight w:val="green"/>
              </w:rPr>
              <w:t>(</w:t>
            </w:r>
            <w:r w:rsidR="00165CB0" w:rsidRPr="00165CB0">
              <w:rPr>
                <w:rFonts w:hint="eastAsia"/>
                <w:highlight w:val="green"/>
              </w:rPr>
              <w:t>预留</w:t>
            </w:r>
            <w:r w:rsidR="00165CB0" w:rsidRPr="00165CB0">
              <w:rPr>
                <w:rFonts w:hint="eastAsia"/>
                <w:highlight w:val="green"/>
              </w:rPr>
              <w:t>0x00)</w:t>
            </w:r>
          </w:p>
        </w:tc>
        <w:tc>
          <w:tcPr>
            <w:tcW w:w="2841" w:type="dxa"/>
          </w:tcPr>
          <w:p w:rsidR="008D51C9" w:rsidRPr="00165CB0" w:rsidRDefault="008D51C9" w:rsidP="009D1A53">
            <w:pPr>
              <w:spacing w:line="276" w:lineRule="auto"/>
              <w:rPr>
                <w:highlight w:val="green"/>
              </w:rPr>
            </w:pPr>
            <w:r w:rsidRPr="00165CB0">
              <w:rPr>
                <w:rFonts w:hint="eastAsia"/>
                <w:highlight w:val="green"/>
              </w:rPr>
              <w:t>电源电压报警下限</w:t>
            </w:r>
            <w:r w:rsidRPr="00165CB0">
              <w:rPr>
                <w:rFonts w:hint="eastAsia"/>
                <w:highlight w:val="green"/>
              </w:rPr>
              <w:t>(0.1V)</w:t>
            </w:r>
          </w:p>
        </w:tc>
        <w:tc>
          <w:tcPr>
            <w:tcW w:w="2841" w:type="dxa"/>
          </w:tcPr>
          <w:p w:rsidR="008D51C9" w:rsidRPr="00165CB0" w:rsidRDefault="008D51C9" w:rsidP="009D1A53">
            <w:pPr>
              <w:spacing w:line="276" w:lineRule="auto"/>
              <w:rPr>
                <w:highlight w:val="green"/>
              </w:rPr>
            </w:pPr>
            <w:r w:rsidRPr="00165CB0">
              <w:rPr>
                <w:rFonts w:hint="eastAsia"/>
                <w:highlight w:val="green"/>
              </w:rPr>
              <w:t xml:space="preserve">Unsigned short </w:t>
            </w:r>
            <w:r w:rsidRPr="00165CB0">
              <w:rPr>
                <w:rFonts w:hint="eastAsia"/>
                <w:highlight w:val="green"/>
              </w:rPr>
              <w:t>高位在前</w:t>
            </w:r>
          </w:p>
        </w:tc>
      </w:tr>
      <w:tr w:rsidR="008D51C9" w:rsidTr="008D51C9">
        <w:tc>
          <w:tcPr>
            <w:tcW w:w="2840" w:type="dxa"/>
          </w:tcPr>
          <w:p w:rsidR="008D51C9" w:rsidRPr="003B6F03" w:rsidRDefault="008D51C9" w:rsidP="009D1A53">
            <w:pPr>
              <w:spacing w:line="276" w:lineRule="auto"/>
              <w:rPr>
                <w:highlight w:val="yellow"/>
              </w:rPr>
            </w:pPr>
            <w:r w:rsidRPr="003B6F03">
              <w:rPr>
                <w:rFonts w:hint="eastAsia"/>
                <w:highlight w:val="yellow"/>
              </w:rPr>
              <w:t>13-14Byte</w:t>
            </w:r>
            <w:r w:rsidR="00517E2E">
              <w:rPr>
                <w:rFonts w:hint="eastAsia"/>
                <w:highlight w:val="yellow"/>
              </w:rPr>
              <w:t>(</w:t>
            </w:r>
            <w:r w:rsidR="00517E2E">
              <w:rPr>
                <w:rFonts w:hint="eastAsia"/>
                <w:highlight w:val="yellow"/>
              </w:rPr>
              <w:t>预留</w:t>
            </w:r>
            <w:r w:rsidR="00517E2E">
              <w:rPr>
                <w:rFonts w:hint="eastAsia"/>
                <w:highlight w:val="yellow"/>
              </w:rPr>
              <w:t>0x00)</w:t>
            </w:r>
          </w:p>
        </w:tc>
        <w:tc>
          <w:tcPr>
            <w:tcW w:w="2841" w:type="dxa"/>
          </w:tcPr>
          <w:p w:rsidR="008D51C9" w:rsidRPr="003B6F03" w:rsidRDefault="008D51C9" w:rsidP="009D1A53">
            <w:pPr>
              <w:spacing w:line="276" w:lineRule="auto"/>
              <w:rPr>
                <w:highlight w:val="yellow"/>
              </w:rPr>
            </w:pPr>
            <w:r w:rsidRPr="003B6F03">
              <w:rPr>
                <w:rFonts w:hint="eastAsia"/>
                <w:highlight w:val="yellow"/>
              </w:rPr>
              <w:t>1</w:t>
            </w:r>
            <w:r w:rsidRPr="003B6F03">
              <w:rPr>
                <w:rFonts w:hint="eastAsia"/>
                <w:highlight w:val="yellow"/>
              </w:rPr>
              <w:t>号开关量输出频率</w:t>
            </w:r>
            <w:r w:rsidRPr="003B6F03">
              <w:rPr>
                <w:rFonts w:hint="eastAsia"/>
                <w:highlight w:val="yellow"/>
              </w:rPr>
              <w:t>(0.1Hz)</w:t>
            </w:r>
          </w:p>
        </w:tc>
        <w:tc>
          <w:tcPr>
            <w:tcW w:w="2841" w:type="dxa"/>
          </w:tcPr>
          <w:p w:rsidR="008D51C9" w:rsidRPr="001F7D57" w:rsidRDefault="008D51C9" w:rsidP="009D1A53">
            <w:pPr>
              <w:spacing w:line="276" w:lineRule="auto"/>
              <w:rPr>
                <w:highlight w:val="yellow"/>
              </w:rPr>
            </w:pPr>
            <w:r w:rsidRPr="001F7D57">
              <w:rPr>
                <w:rFonts w:hint="eastAsia"/>
                <w:highlight w:val="yellow"/>
              </w:rPr>
              <w:t xml:space="preserve">Unsigned short </w:t>
            </w:r>
            <w:r w:rsidRPr="001F7D57">
              <w:rPr>
                <w:rFonts w:hint="eastAsia"/>
                <w:highlight w:val="yellow"/>
              </w:rPr>
              <w:t>高位在前</w:t>
            </w:r>
            <w:r w:rsidRPr="001F7D57">
              <w:rPr>
                <w:rFonts w:hint="eastAsia"/>
                <w:highlight w:val="yellow"/>
              </w:rPr>
              <w:t xml:space="preserve"> </w:t>
            </w:r>
          </w:p>
          <w:p w:rsidR="008D51C9" w:rsidRPr="001F7D57" w:rsidRDefault="008D51C9" w:rsidP="009D1A53">
            <w:pPr>
              <w:spacing w:line="276" w:lineRule="auto"/>
              <w:rPr>
                <w:highlight w:val="yellow"/>
              </w:rPr>
            </w:pPr>
            <w:r w:rsidRPr="001F7D57">
              <w:rPr>
                <w:rFonts w:hint="eastAsia"/>
                <w:highlight w:val="yellow"/>
              </w:rPr>
              <w:t>如果为</w:t>
            </w:r>
            <w:r w:rsidRPr="001F7D57">
              <w:rPr>
                <w:rFonts w:hint="eastAsia"/>
                <w:highlight w:val="yellow"/>
              </w:rPr>
              <w:t>0</w:t>
            </w:r>
            <w:r w:rsidRPr="001F7D57">
              <w:rPr>
                <w:rFonts w:hint="eastAsia"/>
                <w:highlight w:val="yellow"/>
              </w:rPr>
              <w:t>，说明不输出频率</w:t>
            </w:r>
          </w:p>
        </w:tc>
      </w:tr>
      <w:tr w:rsidR="008D51C9" w:rsidTr="008D51C9">
        <w:tc>
          <w:tcPr>
            <w:tcW w:w="2840" w:type="dxa"/>
          </w:tcPr>
          <w:p w:rsidR="008D51C9" w:rsidRPr="003B6F03" w:rsidRDefault="008D51C9" w:rsidP="009D1A53">
            <w:pPr>
              <w:spacing w:line="276" w:lineRule="auto"/>
              <w:rPr>
                <w:highlight w:val="yellow"/>
              </w:rPr>
            </w:pPr>
            <w:r w:rsidRPr="003B6F03">
              <w:rPr>
                <w:rFonts w:hint="eastAsia"/>
                <w:highlight w:val="yellow"/>
              </w:rPr>
              <w:t>15-16Byte</w:t>
            </w:r>
            <w:r w:rsidR="00517E2E">
              <w:rPr>
                <w:rFonts w:hint="eastAsia"/>
                <w:highlight w:val="yellow"/>
              </w:rPr>
              <w:t>(</w:t>
            </w:r>
            <w:r w:rsidR="00517E2E">
              <w:rPr>
                <w:rFonts w:hint="eastAsia"/>
                <w:highlight w:val="yellow"/>
              </w:rPr>
              <w:t>预留</w:t>
            </w:r>
            <w:r w:rsidR="00517E2E">
              <w:rPr>
                <w:rFonts w:hint="eastAsia"/>
                <w:highlight w:val="yellow"/>
              </w:rPr>
              <w:t>0x00)</w:t>
            </w:r>
          </w:p>
        </w:tc>
        <w:tc>
          <w:tcPr>
            <w:tcW w:w="2841" w:type="dxa"/>
          </w:tcPr>
          <w:p w:rsidR="008D51C9" w:rsidRPr="003B6F03" w:rsidRDefault="008D51C9" w:rsidP="009D1A53">
            <w:pPr>
              <w:spacing w:line="276" w:lineRule="auto"/>
              <w:rPr>
                <w:highlight w:val="yellow"/>
              </w:rPr>
            </w:pPr>
            <w:r w:rsidRPr="003B6F03">
              <w:rPr>
                <w:rFonts w:hint="eastAsia"/>
                <w:highlight w:val="yellow"/>
              </w:rPr>
              <w:t>2</w:t>
            </w:r>
            <w:r w:rsidRPr="003B6F03">
              <w:rPr>
                <w:rFonts w:hint="eastAsia"/>
                <w:highlight w:val="yellow"/>
              </w:rPr>
              <w:t>号开关量输出频率</w:t>
            </w:r>
            <w:r w:rsidRPr="003B6F03">
              <w:rPr>
                <w:rFonts w:hint="eastAsia"/>
                <w:highlight w:val="yellow"/>
              </w:rPr>
              <w:t>(0.1Hz)</w:t>
            </w:r>
          </w:p>
        </w:tc>
        <w:tc>
          <w:tcPr>
            <w:tcW w:w="2841" w:type="dxa"/>
          </w:tcPr>
          <w:p w:rsidR="008D51C9" w:rsidRPr="001F7D57" w:rsidRDefault="008D51C9" w:rsidP="009D1A53">
            <w:pPr>
              <w:spacing w:line="276" w:lineRule="auto"/>
              <w:rPr>
                <w:highlight w:val="yellow"/>
              </w:rPr>
            </w:pPr>
            <w:r w:rsidRPr="001F7D57">
              <w:rPr>
                <w:rFonts w:hint="eastAsia"/>
                <w:highlight w:val="yellow"/>
              </w:rPr>
              <w:t xml:space="preserve">Unsigned Short </w:t>
            </w:r>
            <w:r w:rsidRPr="001F7D57">
              <w:rPr>
                <w:rFonts w:hint="eastAsia"/>
                <w:highlight w:val="yellow"/>
              </w:rPr>
              <w:t>高位在前</w:t>
            </w:r>
          </w:p>
          <w:p w:rsidR="008D51C9" w:rsidRPr="001F7D57" w:rsidRDefault="008D51C9" w:rsidP="009D1A53">
            <w:pPr>
              <w:spacing w:line="276" w:lineRule="auto"/>
              <w:rPr>
                <w:highlight w:val="yellow"/>
              </w:rPr>
            </w:pPr>
            <w:r w:rsidRPr="001F7D57">
              <w:rPr>
                <w:rFonts w:hint="eastAsia"/>
                <w:highlight w:val="yellow"/>
              </w:rPr>
              <w:lastRenderedPageBreak/>
              <w:t>如果为</w:t>
            </w:r>
            <w:r w:rsidRPr="001F7D57">
              <w:rPr>
                <w:rFonts w:hint="eastAsia"/>
                <w:highlight w:val="yellow"/>
              </w:rPr>
              <w:t>0</w:t>
            </w:r>
            <w:r w:rsidRPr="001F7D57">
              <w:rPr>
                <w:rFonts w:hint="eastAsia"/>
                <w:highlight w:val="yellow"/>
              </w:rPr>
              <w:t>，不输出频率</w:t>
            </w:r>
          </w:p>
        </w:tc>
      </w:tr>
      <w:tr w:rsidR="008D51C9" w:rsidRPr="009D008A" w:rsidTr="008D51C9">
        <w:tc>
          <w:tcPr>
            <w:tcW w:w="2840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lastRenderedPageBreak/>
              <w:t>17Byte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号开关量输出自动控制参数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不启用开关量输出自动控制</w:t>
            </w:r>
          </w:p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0x11  1</w:t>
            </w:r>
            <w:r>
              <w:rPr>
                <w:rFonts w:hint="eastAsia"/>
              </w:rPr>
              <w:t>号开关量输入，正反馈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号输入为通，输出为通；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号输入为断，输出为断</w:t>
            </w:r>
            <w:r>
              <w:rPr>
                <w:rFonts w:hint="eastAsia"/>
              </w:rPr>
              <w:t>)</w:t>
            </w:r>
          </w:p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0x22  1</w:t>
            </w:r>
            <w:r>
              <w:rPr>
                <w:rFonts w:hint="eastAsia"/>
              </w:rPr>
              <w:t>号开关量输入，负反馈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号输入为通，输出为断；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号输入为断，输出为通</w:t>
            </w:r>
            <w:r>
              <w:rPr>
                <w:rFonts w:hint="eastAsia"/>
              </w:rPr>
              <w:t>)</w:t>
            </w:r>
          </w:p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0x33  2</w:t>
            </w:r>
            <w:r>
              <w:rPr>
                <w:rFonts w:hint="eastAsia"/>
              </w:rPr>
              <w:t>号开关量输入，正反馈</w:t>
            </w:r>
            <w:r>
              <w:rPr>
                <w:rFonts w:hint="eastAsia"/>
              </w:rPr>
              <w:t>(2</w:t>
            </w:r>
            <w:r>
              <w:rPr>
                <w:rFonts w:hint="eastAsia"/>
              </w:rPr>
              <w:t>号输入为通，输出为通；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号输入为断，输出为断</w:t>
            </w:r>
            <w:r>
              <w:rPr>
                <w:rFonts w:hint="eastAsia"/>
              </w:rPr>
              <w:t>)</w:t>
            </w:r>
          </w:p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0x44  2</w:t>
            </w:r>
            <w:r>
              <w:rPr>
                <w:rFonts w:hint="eastAsia"/>
              </w:rPr>
              <w:t>号开关量输入，负反馈</w:t>
            </w:r>
            <w:r>
              <w:rPr>
                <w:rFonts w:hint="eastAsia"/>
              </w:rPr>
              <w:t>(2</w:t>
            </w:r>
            <w:r>
              <w:rPr>
                <w:rFonts w:hint="eastAsia"/>
              </w:rPr>
              <w:t>号输入为通，输出为断；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号输入为断，输出为通</w:t>
            </w:r>
            <w:r>
              <w:rPr>
                <w:rFonts w:hint="eastAsia"/>
              </w:rPr>
              <w:t>)</w:t>
            </w:r>
          </w:p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0x55  1</w:t>
            </w:r>
            <w:r>
              <w:rPr>
                <w:rFonts w:hint="eastAsia"/>
              </w:rPr>
              <w:t>号模拟量采集，正反馈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号模拟量采集超过上限，输出为开；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号模拟量采集超过下限，输出为断；未超限保持之前的输出状态</w:t>
            </w:r>
            <w:r>
              <w:rPr>
                <w:rFonts w:hint="eastAsia"/>
              </w:rPr>
              <w:t>)</w:t>
            </w:r>
          </w:p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0x66  1</w:t>
            </w:r>
            <w:r>
              <w:rPr>
                <w:rFonts w:hint="eastAsia"/>
              </w:rPr>
              <w:t>号模拟量采集，负反馈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号模拟量采集超过下限，输出为开；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号模拟量采集超过上限，输出为断；未超限保持之前的输出状态</w:t>
            </w:r>
            <w:r>
              <w:rPr>
                <w:rFonts w:hint="eastAsia"/>
              </w:rPr>
              <w:t>)</w:t>
            </w:r>
          </w:p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0x77  2</w:t>
            </w:r>
            <w:r>
              <w:rPr>
                <w:rFonts w:hint="eastAsia"/>
              </w:rPr>
              <w:t>号模拟量采集，正反馈</w:t>
            </w:r>
            <w:r>
              <w:rPr>
                <w:rFonts w:hint="eastAsia"/>
              </w:rPr>
              <w:t>(2</w:t>
            </w:r>
            <w:r>
              <w:rPr>
                <w:rFonts w:hint="eastAsia"/>
              </w:rPr>
              <w:t>号模拟量采集超过上限，输出为通；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号模拟量采集超过下限，输出为断；未超限保持之前的输出状态</w:t>
            </w:r>
            <w:r>
              <w:rPr>
                <w:rFonts w:hint="eastAsia"/>
              </w:rPr>
              <w:t>)</w:t>
            </w:r>
          </w:p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0x88  2</w:t>
            </w:r>
            <w:r>
              <w:rPr>
                <w:rFonts w:hint="eastAsia"/>
              </w:rPr>
              <w:t>号模拟量采集，负反馈</w:t>
            </w:r>
            <w:r>
              <w:rPr>
                <w:rFonts w:hint="eastAsia"/>
              </w:rPr>
              <w:t>(2</w:t>
            </w:r>
            <w:r>
              <w:rPr>
                <w:rFonts w:hint="eastAsia"/>
              </w:rPr>
              <w:t>号模拟量采集超过下限，输出为通；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号模拟量采集超过上限，输出为断；未超限保持之前的输出状态</w:t>
            </w:r>
            <w:r>
              <w:rPr>
                <w:rFonts w:hint="eastAsia"/>
              </w:rPr>
              <w:t>)</w:t>
            </w:r>
          </w:p>
        </w:tc>
      </w:tr>
      <w:tr w:rsidR="008D51C9" w:rsidRPr="009D008A" w:rsidTr="008D51C9">
        <w:tc>
          <w:tcPr>
            <w:tcW w:w="2840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18Byte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号开关量输出自动控制参数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参数含义同上</w:t>
            </w:r>
          </w:p>
        </w:tc>
      </w:tr>
      <w:tr w:rsidR="008D51C9" w:rsidRPr="009D008A" w:rsidTr="008D51C9">
        <w:tc>
          <w:tcPr>
            <w:tcW w:w="2840" w:type="dxa"/>
          </w:tcPr>
          <w:p w:rsidR="008D51C9" w:rsidRPr="003B6F03" w:rsidRDefault="008D51C9" w:rsidP="009D1A53">
            <w:pPr>
              <w:spacing w:line="276" w:lineRule="auto"/>
              <w:rPr>
                <w:highlight w:val="yellow"/>
              </w:rPr>
            </w:pPr>
            <w:r w:rsidRPr="003B6F03">
              <w:rPr>
                <w:rFonts w:hint="eastAsia"/>
                <w:highlight w:val="yellow"/>
              </w:rPr>
              <w:t>19Byte</w:t>
            </w:r>
            <w:r w:rsidR="00517E2E">
              <w:rPr>
                <w:rFonts w:hint="eastAsia"/>
                <w:highlight w:val="yellow"/>
              </w:rPr>
              <w:t>(</w:t>
            </w:r>
            <w:r w:rsidR="00517E2E">
              <w:rPr>
                <w:rFonts w:hint="eastAsia"/>
                <w:highlight w:val="yellow"/>
              </w:rPr>
              <w:t>预留</w:t>
            </w:r>
            <w:r w:rsidR="00517E2E">
              <w:rPr>
                <w:rFonts w:hint="eastAsia"/>
                <w:highlight w:val="yellow"/>
              </w:rPr>
              <w:t>0x00)</w:t>
            </w:r>
          </w:p>
        </w:tc>
        <w:tc>
          <w:tcPr>
            <w:tcW w:w="2841" w:type="dxa"/>
          </w:tcPr>
          <w:p w:rsidR="008D51C9" w:rsidRPr="003B6F03" w:rsidRDefault="008D51C9" w:rsidP="009D1A53">
            <w:pPr>
              <w:spacing w:line="276" w:lineRule="auto"/>
              <w:rPr>
                <w:highlight w:val="yellow"/>
              </w:rPr>
            </w:pPr>
            <w:r w:rsidRPr="003B6F03">
              <w:rPr>
                <w:rFonts w:hint="eastAsia"/>
                <w:highlight w:val="yellow"/>
              </w:rPr>
              <w:t>是否需要采集开关量输入频</w:t>
            </w:r>
            <w:r w:rsidRPr="003B6F03">
              <w:rPr>
                <w:rFonts w:hint="eastAsia"/>
                <w:highlight w:val="yellow"/>
              </w:rPr>
              <w:lastRenderedPageBreak/>
              <w:t>率</w:t>
            </w:r>
          </w:p>
        </w:tc>
        <w:tc>
          <w:tcPr>
            <w:tcW w:w="2841" w:type="dxa"/>
          </w:tcPr>
          <w:p w:rsidR="008D51C9" w:rsidRPr="001F7D57" w:rsidRDefault="008D51C9" w:rsidP="009D1A53">
            <w:pPr>
              <w:spacing w:line="276" w:lineRule="auto"/>
              <w:rPr>
                <w:highlight w:val="yellow"/>
              </w:rPr>
            </w:pPr>
            <w:r w:rsidRPr="001F7D57">
              <w:rPr>
                <w:rFonts w:hint="eastAsia"/>
                <w:highlight w:val="yellow"/>
              </w:rPr>
              <w:lastRenderedPageBreak/>
              <w:t xml:space="preserve">0xAA </w:t>
            </w:r>
            <w:r w:rsidRPr="001F7D57">
              <w:rPr>
                <w:rFonts w:hint="eastAsia"/>
                <w:highlight w:val="yellow"/>
              </w:rPr>
              <w:t>需要采集</w:t>
            </w:r>
          </w:p>
          <w:p w:rsidR="008D51C9" w:rsidRPr="001F7D57" w:rsidRDefault="008D51C9" w:rsidP="009D1A53">
            <w:pPr>
              <w:spacing w:line="276" w:lineRule="auto"/>
              <w:rPr>
                <w:highlight w:val="yellow"/>
              </w:rPr>
            </w:pPr>
            <w:r w:rsidRPr="001F7D57">
              <w:rPr>
                <w:rFonts w:hint="eastAsia"/>
                <w:highlight w:val="yellow"/>
              </w:rPr>
              <w:lastRenderedPageBreak/>
              <w:t xml:space="preserve">0x55 </w:t>
            </w:r>
            <w:r w:rsidRPr="001F7D57">
              <w:rPr>
                <w:rFonts w:hint="eastAsia"/>
                <w:highlight w:val="yellow"/>
              </w:rPr>
              <w:t>不需要采集</w:t>
            </w:r>
          </w:p>
        </w:tc>
      </w:tr>
      <w:tr w:rsidR="008D51C9" w:rsidRPr="009D008A" w:rsidTr="008D51C9">
        <w:tc>
          <w:tcPr>
            <w:tcW w:w="2840" w:type="dxa"/>
          </w:tcPr>
          <w:p w:rsidR="008D51C9" w:rsidRPr="003B6F03" w:rsidRDefault="008D51C9" w:rsidP="009D1A53">
            <w:pPr>
              <w:spacing w:line="276" w:lineRule="auto"/>
              <w:rPr>
                <w:highlight w:val="yellow"/>
              </w:rPr>
            </w:pPr>
            <w:r w:rsidRPr="003B6F03">
              <w:rPr>
                <w:rFonts w:hint="eastAsia"/>
                <w:highlight w:val="yellow"/>
              </w:rPr>
              <w:lastRenderedPageBreak/>
              <w:t>20Byte</w:t>
            </w:r>
            <w:r w:rsidR="00517E2E">
              <w:rPr>
                <w:rFonts w:hint="eastAsia"/>
                <w:highlight w:val="yellow"/>
              </w:rPr>
              <w:t>(</w:t>
            </w:r>
            <w:r w:rsidR="00517E2E">
              <w:rPr>
                <w:rFonts w:hint="eastAsia"/>
                <w:highlight w:val="yellow"/>
              </w:rPr>
              <w:t>预留</w:t>
            </w:r>
            <w:r w:rsidR="00517E2E">
              <w:rPr>
                <w:rFonts w:hint="eastAsia"/>
                <w:highlight w:val="yellow"/>
              </w:rPr>
              <w:t>0x00)</w:t>
            </w:r>
          </w:p>
        </w:tc>
        <w:tc>
          <w:tcPr>
            <w:tcW w:w="2841" w:type="dxa"/>
          </w:tcPr>
          <w:p w:rsidR="008D51C9" w:rsidRPr="003B6F03" w:rsidRDefault="008D51C9" w:rsidP="009D1A53">
            <w:pPr>
              <w:spacing w:line="276" w:lineRule="auto"/>
              <w:rPr>
                <w:highlight w:val="yellow"/>
              </w:rPr>
            </w:pPr>
            <w:r w:rsidRPr="003B6F03">
              <w:rPr>
                <w:highlight w:val="yellow"/>
              </w:rPr>
              <w:t>是否需要输出开关通断频率</w:t>
            </w:r>
          </w:p>
        </w:tc>
        <w:tc>
          <w:tcPr>
            <w:tcW w:w="2841" w:type="dxa"/>
          </w:tcPr>
          <w:p w:rsidR="008D51C9" w:rsidRPr="001F7D57" w:rsidRDefault="008D51C9" w:rsidP="009D1A53">
            <w:pPr>
              <w:spacing w:line="276" w:lineRule="auto"/>
              <w:rPr>
                <w:highlight w:val="yellow"/>
              </w:rPr>
            </w:pPr>
            <w:r w:rsidRPr="001F7D57">
              <w:rPr>
                <w:rFonts w:hint="eastAsia"/>
                <w:highlight w:val="yellow"/>
              </w:rPr>
              <w:t xml:space="preserve">0xAA </w:t>
            </w:r>
            <w:r w:rsidRPr="001F7D57">
              <w:rPr>
                <w:rFonts w:hint="eastAsia"/>
                <w:highlight w:val="yellow"/>
              </w:rPr>
              <w:t>需要输出</w:t>
            </w:r>
          </w:p>
          <w:p w:rsidR="008D51C9" w:rsidRPr="001F7D57" w:rsidRDefault="008D51C9" w:rsidP="009D1A53">
            <w:pPr>
              <w:spacing w:line="276" w:lineRule="auto"/>
              <w:rPr>
                <w:highlight w:val="yellow"/>
              </w:rPr>
            </w:pPr>
            <w:r w:rsidRPr="001F7D57">
              <w:rPr>
                <w:rFonts w:hint="eastAsia"/>
                <w:highlight w:val="yellow"/>
              </w:rPr>
              <w:t xml:space="preserve">0x55 </w:t>
            </w:r>
            <w:r w:rsidRPr="001F7D57">
              <w:rPr>
                <w:rFonts w:hint="eastAsia"/>
                <w:highlight w:val="yellow"/>
              </w:rPr>
              <w:t>不需输出</w:t>
            </w:r>
          </w:p>
        </w:tc>
      </w:tr>
      <w:tr w:rsidR="008D51C9" w:rsidRPr="009D008A" w:rsidTr="008D51C9">
        <w:tc>
          <w:tcPr>
            <w:tcW w:w="2840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21Byte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t>是否启用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号模拟量采集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 xml:space="preserve">0xAA </w:t>
            </w:r>
            <w:r>
              <w:rPr>
                <w:rFonts w:hint="eastAsia"/>
              </w:rPr>
              <w:t>启用</w:t>
            </w:r>
          </w:p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 xml:space="preserve">0x55 </w:t>
            </w:r>
            <w:r>
              <w:rPr>
                <w:rFonts w:hint="eastAsia"/>
              </w:rPr>
              <w:t>不启用</w:t>
            </w:r>
          </w:p>
        </w:tc>
      </w:tr>
      <w:tr w:rsidR="008D51C9" w:rsidRPr="009D008A" w:rsidTr="008D51C9">
        <w:tc>
          <w:tcPr>
            <w:tcW w:w="2840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22Byte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t>是否启用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号模拟量采集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 xml:space="preserve">0xAA </w:t>
            </w:r>
            <w:r>
              <w:rPr>
                <w:rFonts w:hint="eastAsia"/>
              </w:rPr>
              <w:t>启用</w:t>
            </w:r>
          </w:p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 xml:space="preserve">0x55 </w:t>
            </w:r>
            <w:r>
              <w:rPr>
                <w:rFonts w:hint="eastAsia"/>
              </w:rPr>
              <w:t>不启用</w:t>
            </w:r>
          </w:p>
        </w:tc>
      </w:tr>
      <w:tr w:rsidR="008D51C9" w:rsidRPr="009D008A" w:rsidTr="008D51C9">
        <w:tc>
          <w:tcPr>
            <w:tcW w:w="2840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23Byte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t>是否启用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号开关量采集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0xAA</w:t>
            </w:r>
            <w:r>
              <w:rPr>
                <w:rFonts w:hint="eastAsia"/>
              </w:rPr>
              <w:t>启用</w:t>
            </w:r>
          </w:p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 xml:space="preserve">0x55 </w:t>
            </w:r>
            <w:r>
              <w:rPr>
                <w:rFonts w:hint="eastAsia"/>
              </w:rPr>
              <w:t>不启用</w:t>
            </w:r>
          </w:p>
        </w:tc>
      </w:tr>
      <w:tr w:rsidR="008D51C9" w:rsidRPr="009D008A" w:rsidTr="008D51C9">
        <w:tc>
          <w:tcPr>
            <w:tcW w:w="2840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24Byte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t>是否启用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号开关量采集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 xml:space="preserve">0xAA </w:t>
            </w:r>
            <w:r>
              <w:rPr>
                <w:rFonts w:hint="eastAsia"/>
              </w:rPr>
              <w:t>启用</w:t>
            </w:r>
          </w:p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 xml:space="preserve">0x55 </w:t>
            </w:r>
            <w:r>
              <w:rPr>
                <w:rFonts w:hint="eastAsia"/>
              </w:rPr>
              <w:t>不启用</w:t>
            </w:r>
          </w:p>
        </w:tc>
      </w:tr>
      <w:tr w:rsidR="008D51C9" w:rsidRPr="009D008A" w:rsidTr="008D51C9">
        <w:tc>
          <w:tcPr>
            <w:tcW w:w="2840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25-36 Byte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t>报警短信号码</w:t>
            </w: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个</w:t>
            </w:r>
            <w:proofErr w:type="spellStart"/>
            <w:r>
              <w:rPr>
                <w:rFonts w:hint="eastAsia"/>
              </w:rPr>
              <w:t>Ascall</w:t>
            </w:r>
            <w:proofErr w:type="spellEnd"/>
            <w:r>
              <w:rPr>
                <w:rFonts w:hint="eastAsia"/>
              </w:rPr>
              <w:t>码号码</w:t>
            </w:r>
            <w:r>
              <w:rPr>
                <w:rFonts w:hint="eastAsia"/>
              </w:rPr>
              <w:t>+0xEE</w:t>
            </w:r>
            <w:r>
              <w:rPr>
                <w:rFonts w:hint="eastAsia"/>
              </w:rPr>
              <w:t>校验，</w:t>
            </w:r>
            <w:r>
              <w:rPr>
                <w:rFonts w:hint="eastAsia"/>
              </w:rPr>
              <w:t>0xee</w:t>
            </w:r>
            <w:r>
              <w:rPr>
                <w:rFonts w:hint="eastAsia"/>
              </w:rPr>
              <w:t>号码有效，</w:t>
            </w: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无效</w:t>
            </w:r>
          </w:p>
        </w:tc>
      </w:tr>
      <w:tr w:rsidR="008D51C9" w:rsidRPr="009D008A" w:rsidTr="008D51C9">
        <w:tc>
          <w:tcPr>
            <w:tcW w:w="2840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37-48 Byte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t>报警短信号码</w:t>
            </w: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个</w:t>
            </w:r>
            <w:proofErr w:type="spellStart"/>
            <w:r>
              <w:rPr>
                <w:rFonts w:hint="eastAsia"/>
              </w:rPr>
              <w:t>Ascall</w:t>
            </w:r>
            <w:proofErr w:type="spellEnd"/>
            <w:r>
              <w:rPr>
                <w:rFonts w:hint="eastAsia"/>
              </w:rPr>
              <w:t>码号码</w:t>
            </w:r>
            <w:r>
              <w:rPr>
                <w:rFonts w:hint="eastAsia"/>
              </w:rPr>
              <w:t>+0xEE</w:t>
            </w:r>
            <w:r>
              <w:rPr>
                <w:rFonts w:hint="eastAsia"/>
              </w:rPr>
              <w:t>校验，</w:t>
            </w:r>
            <w:r>
              <w:rPr>
                <w:rFonts w:hint="eastAsia"/>
              </w:rPr>
              <w:t>0xee</w:t>
            </w:r>
            <w:r>
              <w:rPr>
                <w:rFonts w:hint="eastAsia"/>
              </w:rPr>
              <w:t>号码有效，</w:t>
            </w: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无效</w:t>
            </w:r>
          </w:p>
        </w:tc>
      </w:tr>
      <w:tr w:rsidR="008D51C9" w:rsidRPr="009D008A" w:rsidTr="008D51C9">
        <w:tc>
          <w:tcPr>
            <w:tcW w:w="2840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49-60 Byte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t>报警短信号码</w:t>
            </w: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个</w:t>
            </w:r>
            <w:proofErr w:type="spellStart"/>
            <w:r>
              <w:rPr>
                <w:rFonts w:hint="eastAsia"/>
              </w:rPr>
              <w:t>Ascall</w:t>
            </w:r>
            <w:proofErr w:type="spellEnd"/>
            <w:r>
              <w:rPr>
                <w:rFonts w:hint="eastAsia"/>
              </w:rPr>
              <w:t>码号码</w:t>
            </w:r>
            <w:r>
              <w:rPr>
                <w:rFonts w:hint="eastAsia"/>
              </w:rPr>
              <w:t>+0xEE</w:t>
            </w:r>
            <w:r>
              <w:rPr>
                <w:rFonts w:hint="eastAsia"/>
              </w:rPr>
              <w:t>校验，</w:t>
            </w:r>
            <w:r>
              <w:rPr>
                <w:rFonts w:hint="eastAsia"/>
              </w:rPr>
              <w:t>0xee</w:t>
            </w:r>
            <w:r>
              <w:rPr>
                <w:rFonts w:hint="eastAsia"/>
              </w:rPr>
              <w:t>号码有效，</w:t>
            </w: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无效</w:t>
            </w:r>
          </w:p>
        </w:tc>
      </w:tr>
      <w:tr w:rsidR="008D51C9" w:rsidRPr="009D008A" w:rsidTr="008D51C9">
        <w:tc>
          <w:tcPr>
            <w:tcW w:w="2840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61-72 Byte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t>报警短信号码</w:t>
            </w: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个</w:t>
            </w:r>
            <w:proofErr w:type="spellStart"/>
            <w:r>
              <w:rPr>
                <w:rFonts w:hint="eastAsia"/>
              </w:rPr>
              <w:t>Ascall</w:t>
            </w:r>
            <w:proofErr w:type="spellEnd"/>
            <w:r>
              <w:rPr>
                <w:rFonts w:hint="eastAsia"/>
              </w:rPr>
              <w:t>码号码</w:t>
            </w:r>
            <w:r>
              <w:rPr>
                <w:rFonts w:hint="eastAsia"/>
              </w:rPr>
              <w:t>+0xEE</w:t>
            </w:r>
            <w:r>
              <w:rPr>
                <w:rFonts w:hint="eastAsia"/>
              </w:rPr>
              <w:t>校验，</w:t>
            </w:r>
            <w:r>
              <w:rPr>
                <w:rFonts w:hint="eastAsia"/>
              </w:rPr>
              <w:t>0xee</w:t>
            </w:r>
            <w:r>
              <w:rPr>
                <w:rFonts w:hint="eastAsia"/>
              </w:rPr>
              <w:t>号码有效，</w:t>
            </w: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无效</w:t>
            </w:r>
          </w:p>
        </w:tc>
      </w:tr>
      <w:tr w:rsidR="008D51C9" w:rsidRPr="009D008A" w:rsidTr="008D51C9">
        <w:tc>
          <w:tcPr>
            <w:tcW w:w="2840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73-84 Byte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t>报警短信号码</w:t>
            </w: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个</w:t>
            </w:r>
            <w:proofErr w:type="spellStart"/>
            <w:r>
              <w:rPr>
                <w:rFonts w:hint="eastAsia"/>
              </w:rPr>
              <w:t>Ascall</w:t>
            </w:r>
            <w:proofErr w:type="spellEnd"/>
            <w:r>
              <w:rPr>
                <w:rFonts w:hint="eastAsia"/>
              </w:rPr>
              <w:t>码号码</w:t>
            </w:r>
            <w:r>
              <w:rPr>
                <w:rFonts w:hint="eastAsia"/>
              </w:rPr>
              <w:t>+0xEE</w:t>
            </w:r>
            <w:r>
              <w:rPr>
                <w:rFonts w:hint="eastAsia"/>
              </w:rPr>
              <w:t>校验，</w:t>
            </w:r>
            <w:r>
              <w:rPr>
                <w:rFonts w:hint="eastAsia"/>
              </w:rPr>
              <w:t>0xee</w:t>
            </w:r>
            <w:r>
              <w:rPr>
                <w:rFonts w:hint="eastAsia"/>
              </w:rPr>
              <w:t>号码有效，</w:t>
            </w: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无效</w:t>
            </w:r>
          </w:p>
        </w:tc>
      </w:tr>
      <w:tr w:rsidR="008D51C9" w:rsidRPr="009D008A" w:rsidTr="008D51C9">
        <w:tc>
          <w:tcPr>
            <w:tcW w:w="2840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85-100Byte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预留</w:t>
            </w:r>
          </w:p>
        </w:tc>
        <w:tc>
          <w:tcPr>
            <w:tcW w:w="2841" w:type="dxa"/>
          </w:tcPr>
          <w:p w:rsidR="008D51C9" w:rsidRDefault="008D51C9" w:rsidP="009D1A53">
            <w:pPr>
              <w:spacing w:line="276" w:lineRule="auto"/>
            </w:pPr>
            <w:r>
              <w:rPr>
                <w:rFonts w:hint="eastAsia"/>
              </w:rPr>
              <w:t>0x00</w:t>
            </w:r>
          </w:p>
        </w:tc>
      </w:tr>
    </w:tbl>
    <w:p w:rsidR="00DA2A0F" w:rsidRDefault="00DA2A0F" w:rsidP="009F3348">
      <w:pPr>
        <w:spacing w:line="276" w:lineRule="auto"/>
      </w:pPr>
    </w:p>
    <w:p w:rsidR="00DA2A0F" w:rsidRDefault="00DA2A0F" w:rsidP="009F3348">
      <w:pPr>
        <w:spacing w:line="276" w:lineRule="auto"/>
      </w:pPr>
    </w:p>
    <w:p w:rsidR="00DA2A0F" w:rsidRPr="00F734E8" w:rsidRDefault="00DA2A0F" w:rsidP="00DA2A0F">
      <w:r>
        <w:rPr>
          <w:rFonts w:hint="eastAsia"/>
        </w:rPr>
        <w:t>2.4</w:t>
      </w:r>
      <w:r w:rsidRPr="002F09DA">
        <w:rPr>
          <w:rFonts w:hint="eastAsia"/>
          <w:sz w:val="22"/>
        </w:rPr>
        <w:t>设置参数查询</w:t>
      </w:r>
    </w:p>
    <w:p w:rsidR="00DA2A0F" w:rsidRPr="00F734E8" w:rsidRDefault="00DA2A0F" w:rsidP="00DA2A0F">
      <w:r w:rsidRPr="00F734E8">
        <w:rPr>
          <w:rFonts w:hint="eastAsia"/>
        </w:rPr>
        <w:t>命令码：</w:t>
      </w:r>
      <w:r w:rsidR="000B14F9" w:rsidRPr="00F734E8">
        <w:rPr>
          <w:rFonts w:hint="eastAsia"/>
        </w:rPr>
        <w:t>0x</w:t>
      </w:r>
      <w:r w:rsidR="000B14F9">
        <w:rPr>
          <w:rFonts w:hint="eastAsia"/>
        </w:rPr>
        <w:t>F4</w:t>
      </w:r>
    </w:p>
    <w:p w:rsidR="00DA2A0F" w:rsidRPr="00F734E8" w:rsidRDefault="00DA2A0F" w:rsidP="00DA2A0F">
      <w:r w:rsidRPr="00F734E8">
        <w:rPr>
          <w:rFonts w:hint="eastAsia"/>
        </w:rPr>
        <w:t>地址码：</w:t>
      </w:r>
      <w:r w:rsidRPr="00F734E8">
        <w:rPr>
          <w:rFonts w:hint="eastAsia"/>
        </w:rPr>
        <w:t>0x00</w:t>
      </w:r>
    </w:p>
    <w:p w:rsidR="00DA2A0F" w:rsidRPr="00F734E8" w:rsidRDefault="00DA2A0F" w:rsidP="00DA2A0F">
      <w:r w:rsidRPr="00F734E8">
        <w:rPr>
          <w:rFonts w:hint="eastAsia"/>
        </w:rPr>
        <w:t>数据域定义如下：共</w:t>
      </w:r>
      <w:r w:rsidRPr="00F734E8">
        <w:rPr>
          <w:rFonts w:hint="eastAsia"/>
        </w:rPr>
        <w:t>2Byte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A2A0F" w:rsidRPr="00F734E8" w:rsidTr="009D1A53">
        <w:tc>
          <w:tcPr>
            <w:tcW w:w="2840" w:type="dxa"/>
          </w:tcPr>
          <w:p w:rsidR="00DA2A0F" w:rsidRPr="00F734E8" w:rsidRDefault="00DA2A0F" w:rsidP="009D1A53">
            <w:r w:rsidRPr="00F734E8">
              <w:rPr>
                <w:rFonts w:hint="eastAsia"/>
              </w:rPr>
              <w:t>1Byte</w:t>
            </w:r>
          </w:p>
        </w:tc>
        <w:tc>
          <w:tcPr>
            <w:tcW w:w="2841" w:type="dxa"/>
          </w:tcPr>
          <w:p w:rsidR="00DA2A0F" w:rsidRPr="00F734E8" w:rsidRDefault="00DA2A0F" w:rsidP="00DA2A0F">
            <w:r w:rsidRPr="00F734E8">
              <w:rPr>
                <w:rFonts w:hint="eastAsia"/>
              </w:rPr>
              <w:t>0x8</w:t>
            </w: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DA2A0F" w:rsidRPr="00F734E8" w:rsidRDefault="00DA2A0F" w:rsidP="009D1A53"/>
        </w:tc>
      </w:tr>
      <w:tr w:rsidR="00DA2A0F" w:rsidRPr="00F734E8" w:rsidTr="009D1A53">
        <w:tc>
          <w:tcPr>
            <w:tcW w:w="2840" w:type="dxa"/>
          </w:tcPr>
          <w:p w:rsidR="00DA2A0F" w:rsidRPr="00F734E8" w:rsidRDefault="00DA2A0F" w:rsidP="009D1A53">
            <w:r w:rsidRPr="00F734E8">
              <w:rPr>
                <w:rFonts w:hint="eastAsia"/>
              </w:rPr>
              <w:t>2Byte</w:t>
            </w:r>
          </w:p>
        </w:tc>
        <w:tc>
          <w:tcPr>
            <w:tcW w:w="2841" w:type="dxa"/>
          </w:tcPr>
          <w:p w:rsidR="00DA2A0F" w:rsidRPr="00F734E8" w:rsidRDefault="00DA2A0F" w:rsidP="00DA2A0F">
            <w:r w:rsidRPr="00F734E8">
              <w:rPr>
                <w:rFonts w:hint="eastAsia"/>
              </w:rPr>
              <w:t>0x8</w:t>
            </w: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DA2A0F" w:rsidRPr="00F734E8" w:rsidRDefault="00DA2A0F" w:rsidP="009D1A53"/>
        </w:tc>
      </w:tr>
    </w:tbl>
    <w:p w:rsidR="00DA2A0F" w:rsidRPr="00F734E8" w:rsidRDefault="00DA2A0F" w:rsidP="00DA2A0F"/>
    <w:p w:rsidR="00DA2A0F" w:rsidRDefault="00265DA0" w:rsidP="009F3348">
      <w:pPr>
        <w:spacing w:line="276" w:lineRule="auto"/>
      </w:pPr>
      <w:r>
        <w:rPr>
          <w:rFonts w:hint="eastAsia"/>
        </w:rPr>
        <w:t xml:space="preserve">2.5  </w:t>
      </w:r>
      <w:r w:rsidRPr="002F09DA">
        <w:rPr>
          <w:rFonts w:hint="eastAsia"/>
          <w:sz w:val="22"/>
        </w:rPr>
        <w:t>1</w:t>
      </w:r>
      <w:r w:rsidRPr="002F09DA">
        <w:rPr>
          <w:rFonts w:hint="eastAsia"/>
          <w:sz w:val="22"/>
        </w:rPr>
        <w:t>号开关量输出动作请求</w:t>
      </w:r>
    </w:p>
    <w:p w:rsidR="00265DA0" w:rsidRDefault="00265DA0" w:rsidP="009F3348">
      <w:pPr>
        <w:spacing w:line="276" w:lineRule="auto"/>
      </w:pPr>
      <w:r>
        <w:rPr>
          <w:rFonts w:hint="eastAsia"/>
        </w:rPr>
        <w:t>命令码</w:t>
      </w:r>
      <w:r>
        <w:rPr>
          <w:rFonts w:hint="eastAsia"/>
        </w:rPr>
        <w:t>:</w:t>
      </w:r>
      <w:r w:rsidR="000B14F9">
        <w:rPr>
          <w:rFonts w:hint="eastAsia"/>
        </w:rPr>
        <w:t>0xF5</w:t>
      </w:r>
    </w:p>
    <w:p w:rsidR="00265DA0" w:rsidRDefault="00265DA0" w:rsidP="009F3348">
      <w:pPr>
        <w:spacing w:line="276" w:lineRule="auto"/>
      </w:pPr>
      <w:r>
        <w:rPr>
          <w:rFonts w:hint="eastAsia"/>
        </w:rPr>
        <w:t>地址码</w:t>
      </w:r>
      <w:r>
        <w:rPr>
          <w:rFonts w:hint="eastAsia"/>
        </w:rPr>
        <w:t>:0x00</w:t>
      </w:r>
    </w:p>
    <w:p w:rsidR="00265DA0" w:rsidRDefault="00265DA0" w:rsidP="009F3348">
      <w:pPr>
        <w:spacing w:line="276" w:lineRule="auto"/>
      </w:pPr>
      <w:r>
        <w:rPr>
          <w:rFonts w:hint="eastAsia"/>
        </w:rPr>
        <w:lastRenderedPageBreak/>
        <w:t>数据域定义如下：共</w:t>
      </w:r>
      <w:r>
        <w:rPr>
          <w:rFonts w:hint="eastAsia"/>
        </w:rPr>
        <w:t>3Byte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68"/>
        <w:gridCol w:w="4013"/>
        <w:gridCol w:w="2841"/>
      </w:tblGrid>
      <w:tr w:rsidR="00265DA0" w:rsidTr="00265DA0">
        <w:tc>
          <w:tcPr>
            <w:tcW w:w="1668" w:type="dxa"/>
          </w:tcPr>
          <w:p w:rsidR="00265DA0" w:rsidRDefault="00265DA0" w:rsidP="009F3348">
            <w:pPr>
              <w:spacing w:line="276" w:lineRule="auto"/>
            </w:pPr>
            <w:r>
              <w:rPr>
                <w:rFonts w:hint="eastAsia"/>
              </w:rPr>
              <w:t>1Byte</w:t>
            </w:r>
          </w:p>
        </w:tc>
        <w:tc>
          <w:tcPr>
            <w:tcW w:w="4013" w:type="dxa"/>
          </w:tcPr>
          <w:p w:rsidR="00265DA0" w:rsidRDefault="00265DA0" w:rsidP="009F3348">
            <w:pPr>
              <w:spacing w:line="276" w:lineRule="auto"/>
            </w:pPr>
            <w:r>
              <w:rPr>
                <w:rFonts w:hint="eastAsia"/>
              </w:rPr>
              <w:t>开关输出状态</w:t>
            </w:r>
          </w:p>
        </w:tc>
        <w:tc>
          <w:tcPr>
            <w:tcW w:w="2841" w:type="dxa"/>
          </w:tcPr>
          <w:p w:rsidR="00265DA0" w:rsidRDefault="00265DA0" w:rsidP="009F3348">
            <w:pPr>
              <w:spacing w:line="276" w:lineRule="auto"/>
            </w:pPr>
            <w:r>
              <w:rPr>
                <w:rFonts w:hint="eastAsia"/>
              </w:rPr>
              <w:t xml:space="preserve">0xAA </w:t>
            </w:r>
            <w:r>
              <w:rPr>
                <w:rFonts w:hint="eastAsia"/>
              </w:rPr>
              <w:t>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开</w:t>
            </w:r>
            <w:r>
              <w:rPr>
                <w:rFonts w:hint="eastAsia"/>
              </w:rPr>
              <w:t xml:space="preserve"> 0x55 </w:t>
            </w:r>
            <w:r>
              <w:rPr>
                <w:rFonts w:hint="eastAsia"/>
              </w:rPr>
              <w:t>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关</w:t>
            </w:r>
          </w:p>
        </w:tc>
      </w:tr>
      <w:tr w:rsidR="00CB5B39" w:rsidTr="00265DA0">
        <w:tc>
          <w:tcPr>
            <w:tcW w:w="1668" w:type="dxa"/>
          </w:tcPr>
          <w:p w:rsidR="00CB5B39" w:rsidRDefault="00CB5B39" w:rsidP="009F3348">
            <w:pPr>
              <w:spacing w:line="276" w:lineRule="auto"/>
            </w:pPr>
            <w:r>
              <w:rPr>
                <w:rFonts w:hint="eastAsia"/>
              </w:rPr>
              <w:t>2Byte</w:t>
            </w:r>
          </w:p>
        </w:tc>
        <w:tc>
          <w:tcPr>
            <w:tcW w:w="4013" w:type="dxa"/>
          </w:tcPr>
          <w:p w:rsidR="00CB5B39" w:rsidRDefault="00CB5B39" w:rsidP="009D1A53">
            <w:pPr>
              <w:spacing w:line="276" w:lineRule="auto"/>
            </w:pPr>
            <w:r>
              <w:rPr>
                <w:rFonts w:hint="eastAsia"/>
              </w:rPr>
              <w:t>开关输出状态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冗余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CB5B39" w:rsidRDefault="00CB5B39" w:rsidP="009D1A53">
            <w:pPr>
              <w:spacing w:line="276" w:lineRule="auto"/>
            </w:pPr>
            <w:r>
              <w:rPr>
                <w:rFonts w:hint="eastAsia"/>
              </w:rPr>
              <w:t xml:space="preserve">0xAA </w:t>
            </w:r>
            <w:r>
              <w:rPr>
                <w:rFonts w:hint="eastAsia"/>
              </w:rPr>
              <w:t>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开</w:t>
            </w:r>
            <w:r>
              <w:rPr>
                <w:rFonts w:hint="eastAsia"/>
              </w:rPr>
              <w:t xml:space="preserve"> 0x55 </w:t>
            </w:r>
            <w:r>
              <w:rPr>
                <w:rFonts w:hint="eastAsia"/>
              </w:rPr>
              <w:t>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关</w:t>
            </w:r>
          </w:p>
        </w:tc>
      </w:tr>
    </w:tbl>
    <w:p w:rsidR="00265DA0" w:rsidRDefault="00265DA0" w:rsidP="009F3348">
      <w:pPr>
        <w:spacing w:line="276" w:lineRule="auto"/>
      </w:pPr>
    </w:p>
    <w:p w:rsidR="00CB5B39" w:rsidRDefault="00CB5B39" w:rsidP="00CB5B39">
      <w:pPr>
        <w:spacing w:line="276" w:lineRule="auto"/>
      </w:pPr>
      <w:r>
        <w:rPr>
          <w:rFonts w:hint="eastAsia"/>
        </w:rPr>
        <w:t xml:space="preserve">2.6  </w:t>
      </w:r>
      <w:r w:rsidRPr="002F09DA">
        <w:rPr>
          <w:rFonts w:hint="eastAsia"/>
          <w:sz w:val="22"/>
        </w:rPr>
        <w:t>2</w:t>
      </w:r>
      <w:r w:rsidRPr="002F09DA">
        <w:rPr>
          <w:rFonts w:hint="eastAsia"/>
          <w:sz w:val="22"/>
        </w:rPr>
        <w:t>号开关量输出动作请求</w:t>
      </w:r>
    </w:p>
    <w:p w:rsidR="00CB5B39" w:rsidRDefault="00CB5B39" w:rsidP="00CB5B39">
      <w:pPr>
        <w:spacing w:line="276" w:lineRule="auto"/>
      </w:pPr>
      <w:r>
        <w:rPr>
          <w:rFonts w:hint="eastAsia"/>
        </w:rPr>
        <w:t>命令码</w:t>
      </w:r>
      <w:r>
        <w:rPr>
          <w:rFonts w:hint="eastAsia"/>
        </w:rPr>
        <w:t>:</w:t>
      </w:r>
      <w:r w:rsidR="000B14F9">
        <w:rPr>
          <w:rFonts w:hint="eastAsia"/>
        </w:rPr>
        <w:t>0xF6</w:t>
      </w:r>
    </w:p>
    <w:p w:rsidR="00CB5B39" w:rsidRDefault="00CB5B39" w:rsidP="00CB5B39">
      <w:pPr>
        <w:spacing w:line="276" w:lineRule="auto"/>
      </w:pPr>
      <w:r>
        <w:rPr>
          <w:rFonts w:hint="eastAsia"/>
        </w:rPr>
        <w:t>地址码</w:t>
      </w:r>
      <w:r>
        <w:rPr>
          <w:rFonts w:hint="eastAsia"/>
        </w:rPr>
        <w:t>:0x00</w:t>
      </w:r>
    </w:p>
    <w:p w:rsidR="00CB5B39" w:rsidRDefault="00CB5B39" w:rsidP="00CB5B39">
      <w:pPr>
        <w:spacing w:line="276" w:lineRule="auto"/>
      </w:pPr>
      <w:r>
        <w:rPr>
          <w:rFonts w:hint="eastAsia"/>
        </w:rPr>
        <w:t>数据域定义如下：共</w:t>
      </w:r>
      <w:r>
        <w:rPr>
          <w:rFonts w:hint="eastAsia"/>
        </w:rPr>
        <w:t>3Byte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68"/>
        <w:gridCol w:w="4013"/>
        <w:gridCol w:w="2841"/>
      </w:tblGrid>
      <w:tr w:rsidR="00CB5B39" w:rsidTr="009D1A53">
        <w:tc>
          <w:tcPr>
            <w:tcW w:w="1668" w:type="dxa"/>
          </w:tcPr>
          <w:p w:rsidR="00CB5B39" w:rsidRDefault="00CB5B39" w:rsidP="009D1A53">
            <w:pPr>
              <w:spacing w:line="276" w:lineRule="auto"/>
            </w:pPr>
            <w:r>
              <w:rPr>
                <w:rFonts w:hint="eastAsia"/>
              </w:rPr>
              <w:t>1Byte</w:t>
            </w:r>
          </w:p>
        </w:tc>
        <w:tc>
          <w:tcPr>
            <w:tcW w:w="4013" w:type="dxa"/>
          </w:tcPr>
          <w:p w:rsidR="00CB5B39" w:rsidRDefault="00CB5B39" w:rsidP="009D1A53">
            <w:pPr>
              <w:spacing w:line="276" w:lineRule="auto"/>
            </w:pPr>
            <w:r>
              <w:rPr>
                <w:rFonts w:hint="eastAsia"/>
              </w:rPr>
              <w:t>开关输出状态</w:t>
            </w:r>
          </w:p>
        </w:tc>
        <w:tc>
          <w:tcPr>
            <w:tcW w:w="2841" w:type="dxa"/>
          </w:tcPr>
          <w:p w:rsidR="00CB5B39" w:rsidRDefault="00CB5B39" w:rsidP="009D1A53">
            <w:pPr>
              <w:spacing w:line="276" w:lineRule="auto"/>
            </w:pPr>
            <w:r>
              <w:rPr>
                <w:rFonts w:hint="eastAsia"/>
              </w:rPr>
              <w:t xml:space="preserve">0xAA </w:t>
            </w:r>
            <w:r>
              <w:rPr>
                <w:rFonts w:hint="eastAsia"/>
              </w:rPr>
              <w:t>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开</w:t>
            </w:r>
            <w:r>
              <w:rPr>
                <w:rFonts w:hint="eastAsia"/>
              </w:rPr>
              <w:t xml:space="preserve"> 0x55 </w:t>
            </w:r>
            <w:r>
              <w:rPr>
                <w:rFonts w:hint="eastAsia"/>
              </w:rPr>
              <w:t>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关</w:t>
            </w:r>
          </w:p>
        </w:tc>
      </w:tr>
      <w:tr w:rsidR="00CB5B39" w:rsidTr="009D1A53">
        <w:tc>
          <w:tcPr>
            <w:tcW w:w="1668" w:type="dxa"/>
          </w:tcPr>
          <w:p w:rsidR="00CB5B39" w:rsidRDefault="00CB5B39" w:rsidP="009D1A53">
            <w:pPr>
              <w:spacing w:line="276" w:lineRule="auto"/>
            </w:pPr>
            <w:r>
              <w:rPr>
                <w:rFonts w:hint="eastAsia"/>
              </w:rPr>
              <w:t>2Byte</w:t>
            </w:r>
          </w:p>
        </w:tc>
        <w:tc>
          <w:tcPr>
            <w:tcW w:w="4013" w:type="dxa"/>
          </w:tcPr>
          <w:p w:rsidR="00CB5B39" w:rsidRDefault="00CB5B39" w:rsidP="009D1A53">
            <w:pPr>
              <w:spacing w:line="276" w:lineRule="auto"/>
            </w:pPr>
            <w:r>
              <w:rPr>
                <w:rFonts w:hint="eastAsia"/>
              </w:rPr>
              <w:t>开关输出状态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冗余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CB5B39" w:rsidRDefault="00CB5B39" w:rsidP="009D1A53">
            <w:pPr>
              <w:spacing w:line="276" w:lineRule="auto"/>
            </w:pPr>
            <w:r>
              <w:rPr>
                <w:rFonts w:hint="eastAsia"/>
              </w:rPr>
              <w:t xml:space="preserve">0xAA </w:t>
            </w:r>
            <w:r>
              <w:rPr>
                <w:rFonts w:hint="eastAsia"/>
              </w:rPr>
              <w:t>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开</w:t>
            </w:r>
            <w:r>
              <w:rPr>
                <w:rFonts w:hint="eastAsia"/>
              </w:rPr>
              <w:t xml:space="preserve"> 0x55 </w:t>
            </w:r>
            <w:r>
              <w:rPr>
                <w:rFonts w:hint="eastAsia"/>
              </w:rPr>
              <w:t>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关</w:t>
            </w:r>
          </w:p>
        </w:tc>
      </w:tr>
    </w:tbl>
    <w:p w:rsidR="00CB5B39" w:rsidRDefault="00CB5B39" w:rsidP="00CB5B39">
      <w:pPr>
        <w:spacing w:line="276" w:lineRule="auto"/>
      </w:pPr>
    </w:p>
    <w:p w:rsidR="00265DA0" w:rsidRDefault="00CB5B39" w:rsidP="009F3348">
      <w:pPr>
        <w:spacing w:line="276" w:lineRule="auto"/>
      </w:pPr>
      <w:r>
        <w:rPr>
          <w:rFonts w:hint="eastAsia"/>
        </w:rPr>
        <w:t xml:space="preserve">2.7 </w:t>
      </w:r>
      <w:r w:rsidRPr="002F09DA">
        <w:rPr>
          <w:rFonts w:hint="eastAsia"/>
          <w:sz w:val="22"/>
        </w:rPr>
        <w:t>事件接收回复命令</w:t>
      </w:r>
      <w:r w:rsidRPr="002F09DA">
        <w:rPr>
          <w:rFonts w:hint="eastAsia"/>
          <w:sz w:val="22"/>
        </w:rPr>
        <w:t>(</w:t>
      </w:r>
      <w:r w:rsidRPr="002F09DA">
        <w:rPr>
          <w:rFonts w:hint="eastAsia"/>
          <w:sz w:val="22"/>
        </w:rPr>
        <w:t>接收到</w:t>
      </w:r>
      <w:r w:rsidRPr="002F09DA">
        <w:rPr>
          <w:rFonts w:hint="eastAsia"/>
          <w:sz w:val="22"/>
        </w:rPr>
        <w:t>)</w:t>
      </w:r>
    </w:p>
    <w:p w:rsidR="00CB5B39" w:rsidRDefault="00CB5B39" w:rsidP="009F3348">
      <w:pPr>
        <w:spacing w:line="276" w:lineRule="auto"/>
      </w:pPr>
      <w:r>
        <w:rPr>
          <w:rFonts w:hint="eastAsia"/>
        </w:rPr>
        <w:t>命令码</w:t>
      </w:r>
      <w:r>
        <w:rPr>
          <w:rFonts w:hint="eastAsia"/>
        </w:rPr>
        <w:t>:</w:t>
      </w:r>
      <w:r w:rsidR="000B14F9">
        <w:rPr>
          <w:rFonts w:hint="eastAsia"/>
        </w:rPr>
        <w:t>0xF7</w:t>
      </w:r>
    </w:p>
    <w:p w:rsidR="00CB5B39" w:rsidRDefault="00CB5B39" w:rsidP="009F3348">
      <w:pPr>
        <w:spacing w:line="276" w:lineRule="auto"/>
      </w:pPr>
      <w:r>
        <w:rPr>
          <w:rFonts w:hint="eastAsia"/>
        </w:rPr>
        <w:t>地址码</w:t>
      </w:r>
      <w:r>
        <w:rPr>
          <w:rFonts w:hint="eastAsia"/>
        </w:rPr>
        <w:t>:0x00</w:t>
      </w:r>
    </w:p>
    <w:p w:rsidR="00CB5B39" w:rsidRPr="00F734E8" w:rsidRDefault="00CB5B39" w:rsidP="00CB5B39">
      <w:r w:rsidRPr="00F734E8">
        <w:rPr>
          <w:rFonts w:hint="eastAsia"/>
        </w:rPr>
        <w:t>数据域定义如下：共</w:t>
      </w:r>
      <w:r w:rsidRPr="00F734E8">
        <w:rPr>
          <w:rFonts w:hint="eastAsia"/>
        </w:rPr>
        <w:t>2Byte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93"/>
        <w:gridCol w:w="4819"/>
        <w:gridCol w:w="1610"/>
      </w:tblGrid>
      <w:tr w:rsidR="00CB5B39" w:rsidRPr="00F734E8" w:rsidTr="009D1A53">
        <w:tc>
          <w:tcPr>
            <w:tcW w:w="2093" w:type="dxa"/>
          </w:tcPr>
          <w:p w:rsidR="00CB5B39" w:rsidRPr="00F734E8" w:rsidRDefault="00CB5B39" w:rsidP="009D1A53">
            <w:r w:rsidRPr="00F734E8">
              <w:rPr>
                <w:rFonts w:hint="eastAsia"/>
              </w:rPr>
              <w:t>1Byte</w:t>
            </w:r>
          </w:p>
        </w:tc>
        <w:tc>
          <w:tcPr>
            <w:tcW w:w="4819" w:type="dxa"/>
          </w:tcPr>
          <w:p w:rsidR="00CB5B39" w:rsidRPr="00F734E8" w:rsidRDefault="00CB5B39" w:rsidP="009D1A53">
            <w:r w:rsidRPr="00F734E8">
              <w:rPr>
                <w:rFonts w:hint="eastAsia"/>
              </w:rPr>
              <w:t>0x03(</w:t>
            </w:r>
            <w:r w:rsidRPr="00F734E8">
              <w:rPr>
                <w:rFonts w:hint="eastAsia"/>
              </w:rPr>
              <w:t>对应事件发送</w:t>
            </w:r>
            <w:r w:rsidRPr="00F734E8">
              <w:rPr>
                <w:rFonts w:hint="eastAsia"/>
              </w:rPr>
              <w:t>)/0x04(</w:t>
            </w:r>
            <w:r w:rsidRPr="00F734E8">
              <w:rPr>
                <w:rFonts w:hint="eastAsia"/>
              </w:rPr>
              <w:t>对应事件记录发送</w:t>
            </w:r>
            <w:r w:rsidRPr="00F734E8">
              <w:rPr>
                <w:rFonts w:hint="eastAsia"/>
              </w:rPr>
              <w:t>)</w:t>
            </w:r>
          </w:p>
        </w:tc>
        <w:tc>
          <w:tcPr>
            <w:tcW w:w="1610" w:type="dxa"/>
          </w:tcPr>
          <w:p w:rsidR="00CB5B39" w:rsidRPr="00F734E8" w:rsidRDefault="00CB5B39" w:rsidP="009D1A53"/>
        </w:tc>
      </w:tr>
      <w:tr w:rsidR="00CB5B39" w:rsidRPr="00F734E8" w:rsidTr="009D1A53">
        <w:tc>
          <w:tcPr>
            <w:tcW w:w="2093" w:type="dxa"/>
          </w:tcPr>
          <w:p w:rsidR="00CB5B39" w:rsidRPr="00F734E8" w:rsidRDefault="00CB5B39" w:rsidP="009D1A53">
            <w:r w:rsidRPr="00F734E8">
              <w:rPr>
                <w:rFonts w:hint="eastAsia"/>
              </w:rPr>
              <w:t>2Byte</w:t>
            </w:r>
          </w:p>
        </w:tc>
        <w:tc>
          <w:tcPr>
            <w:tcW w:w="4819" w:type="dxa"/>
          </w:tcPr>
          <w:p w:rsidR="00CB5B39" w:rsidRPr="00F734E8" w:rsidRDefault="00CB5B39" w:rsidP="009D1A53">
            <w:r w:rsidRPr="00F734E8">
              <w:rPr>
                <w:rFonts w:hint="eastAsia"/>
              </w:rPr>
              <w:t>0x03(</w:t>
            </w:r>
            <w:r w:rsidRPr="00F734E8">
              <w:rPr>
                <w:rFonts w:hint="eastAsia"/>
              </w:rPr>
              <w:t>对应事件发送</w:t>
            </w:r>
            <w:r w:rsidRPr="00F734E8">
              <w:rPr>
                <w:rFonts w:hint="eastAsia"/>
              </w:rPr>
              <w:t>)/0x04(</w:t>
            </w:r>
            <w:r w:rsidRPr="00F734E8">
              <w:rPr>
                <w:rFonts w:hint="eastAsia"/>
              </w:rPr>
              <w:t>对应事件记录发送</w:t>
            </w:r>
            <w:r w:rsidRPr="00F734E8">
              <w:rPr>
                <w:rFonts w:hint="eastAsia"/>
              </w:rPr>
              <w:t>)</w:t>
            </w:r>
          </w:p>
        </w:tc>
        <w:tc>
          <w:tcPr>
            <w:tcW w:w="1610" w:type="dxa"/>
          </w:tcPr>
          <w:p w:rsidR="00CB5B39" w:rsidRPr="00F734E8" w:rsidRDefault="00CB5B39" w:rsidP="009D1A53"/>
        </w:tc>
      </w:tr>
    </w:tbl>
    <w:p w:rsidR="00CB5B39" w:rsidRDefault="00CB5B39" w:rsidP="00CB5B39">
      <w:pPr>
        <w:spacing w:line="276" w:lineRule="auto"/>
      </w:pPr>
    </w:p>
    <w:p w:rsidR="0052526C" w:rsidRDefault="0052526C" w:rsidP="00CB5B39">
      <w:pPr>
        <w:spacing w:line="276" w:lineRule="auto"/>
      </w:pPr>
    </w:p>
    <w:p w:rsidR="0052526C" w:rsidRDefault="0052526C" w:rsidP="00CB5B39">
      <w:pPr>
        <w:spacing w:line="276" w:lineRule="auto"/>
      </w:pPr>
    </w:p>
    <w:p w:rsidR="0052526C" w:rsidRPr="0052526C" w:rsidRDefault="0052526C" w:rsidP="0052526C">
      <w:pPr>
        <w:pStyle w:val="ad"/>
        <w:numPr>
          <w:ilvl w:val="0"/>
          <w:numId w:val="3"/>
        </w:numPr>
        <w:ind w:firstLineChars="0"/>
      </w:pPr>
      <w:r w:rsidRPr="0052526C">
        <w:rPr>
          <w:rFonts w:hint="eastAsia"/>
          <w:b/>
        </w:rPr>
        <w:t xml:space="preserve"> </w:t>
      </w:r>
      <w:r w:rsidRPr="002F09DA">
        <w:rPr>
          <w:rFonts w:hint="eastAsia"/>
          <w:sz w:val="24"/>
        </w:rPr>
        <w:t>心跳包定义：</w:t>
      </w:r>
    </w:p>
    <w:p w:rsidR="0052526C" w:rsidRPr="00F734E8" w:rsidRDefault="0052526C" w:rsidP="0052526C">
      <w:r w:rsidRPr="00F734E8">
        <w:rPr>
          <w:rFonts w:hint="eastAsia"/>
        </w:rPr>
        <w:t>有主机发送，服务器不必做出响应：</w:t>
      </w:r>
    </w:p>
    <w:p w:rsidR="0052526C" w:rsidRPr="00F734E8" w:rsidRDefault="0052526C" w:rsidP="0052526C">
      <w:r w:rsidRPr="00F734E8">
        <w:rPr>
          <w:rFonts w:hint="eastAsia"/>
        </w:rPr>
        <w:t>长度</w:t>
      </w:r>
      <w:r w:rsidRPr="00F734E8">
        <w:rPr>
          <w:rFonts w:hint="eastAsia"/>
        </w:rPr>
        <w:t>1Byte</w:t>
      </w:r>
    </w:p>
    <w:p w:rsidR="0052526C" w:rsidRPr="00F734E8" w:rsidRDefault="0052526C" w:rsidP="0052526C">
      <w:r w:rsidRPr="00F734E8">
        <w:rPr>
          <w:rFonts w:hint="eastAsia"/>
        </w:rPr>
        <w:t>内容为：</w:t>
      </w:r>
      <w:r w:rsidRPr="00F734E8">
        <w:rPr>
          <w:rFonts w:hint="eastAsia"/>
        </w:rPr>
        <w:t>0xAA</w:t>
      </w:r>
    </w:p>
    <w:p w:rsidR="0052526C" w:rsidRDefault="0052526C" w:rsidP="00CB5B39">
      <w:pPr>
        <w:spacing w:line="276" w:lineRule="auto"/>
      </w:pPr>
    </w:p>
    <w:p w:rsidR="0052526C" w:rsidRDefault="0052526C" w:rsidP="00CB5B39">
      <w:pPr>
        <w:spacing w:line="276" w:lineRule="auto"/>
      </w:pPr>
    </w:p>
    <w:p w:rsidR="0052526C" w:rsidRDefault="0052526C" w:rsidP="00CB5B39">
      <w:pPr>
        <w:spacing w:line="276" w:lineRule="auto"/>
      </w:pPr>
    </w:p>
    <w:p w:rsidR="0052526C" w:rsidRDefault="0052526C" w:rsidP="00CB5B39">
      <w:pPr>
        <w:spacing w:line="276" w:lineRule="auto"/>
      </w:pPr>
    </w:p>
    <w:p w:rsidR="0052526C" w:rsidRDefault="0052526C" w:rsidP="00CB5B39">
      <w:pPr>
        <w:spacing w:line="276" w:lineRule="auto"/>
      </w:pPr>
    </w:p>
    <w:p w:rsidR="0052526C" w:rsidRDefault="0052526C" w:rsidP="00CB5B39">
      <w:pPr>
        <w:spacing w:line="276" w:lineRule="auto"/>
      </w:pPr>
    </w:p>
    <w:p w:rsidR="0052526C" w:rsidRDefault="0052526C" w:rsidP="00CB5B39">
      <w:pPr>
        <w:spacing w:line="276" w:lineRule="auto"/>
      </w:pPr>
    </w:p>
    <w:p w:rsidR="00D345C6" w:rsidRPr="00D345C6" w:rsidRDefault="00D345C6" w:rsidP="00D345C6">
      <w:pPr>
        <w:spacing w:line="276" w:lineRule="auto"/>
        <w:jc w:val="center"/>
        <w:rPr>
          <w:b/>
          <w:sz w:val="28"/>
        </w:rPr>
      </w:pPr>
      <w:r w:rsidRPr="00D345C6">
        <w:rPr>
          <w:rFonts w:hint="eastAsia"/>
          <w:b/>
          <w:sz w:val="28"/>
        </w:rPr>
        <w:t>上</w:t>
      </w:r>
      <w:proofErr w:type="gramStart"/>
      <w:r w:rsidRPr="00D345C6">
        <w:rPr>
          <w:rFonts w:hint="eastAsia"/>
          <w:b/>
          <w:sz w:val="28"/>
        </w:rPr>
        <w:t>传事件</w:t>
      </w:r>
      <w:proofErr w:type="gramEnd"/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事件</w:t>
      </w:r>
      <w:r w:rsidRPr="00D345C6">
        <w:rPr>
          <w:rFonts w:hint="eastAsia"/>
          <w:b/>
          <w:sz w:val="28"/>
        </w:rPr>
        <w:t>号定义</w:t>
      </w:r>
    </w:p>
    <w:p w:rsidR="0052526C" w:rsidRPr="00F734E8" w:rsidRDefault="0052526C" w:rsidP="0052526C">
      <w:r>
        <w:rPr>
          <w:rFonts w:hint="eastAsia"/>
        </w:rPr>
        <w:t>GTU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</w:t>
      </w:r>
      <w:r w:rsidRPr="00F734E8">
        <w:rPr>
          <w:rFonts w:hint="eastAsia"/>
        </w:rPr>
        <w:t>事件号</w:t>
      </w:r>
      <w:proofErr w:type="gramEnd"/>
      <w:r w:rsidRPr="00F734E8">
        <w:rPr>
          <w:rFonts w:hint="eastAsia"/>
        </w:rPr>
        <w:t>定义：</w:t>
      </w:r>
      <w:r w:rsidRPr="00F734E8">
        <w:rPr>
          <w:rFonts w:hint="eastAsia"/>
        </w:rPr>
        <w:t>2Byte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3538"/>
        <w:gridCol w:w="3411"/>
      </w:tblGrid>
      <w:tr w:rsidR="0052526C" w:rsidRPr="00F734E8" w:rsidTr="0052526C">
        <w:tc>
          <w:tcPr>
            <w:tcW w:w="1573" w:type="dxa"/>
            <w:shd w:val="clear" w:color="auto" w:fill="auto"/>
          </w:tcPr>
          <w:p w:rsidR="0052526C" w:rsidRPr="00F734E8" w:rsidRDefault="0052526C" w:rsidP="009D1A53">
            <w:r w:rsidRPr="00F734E8">
              <w:rPr>
                <w:rFonts w:hint="eastAsia"/>
              </w:rPr>
              <w:t>事件号</w:t>
            </w:r>
          </w:p>
        </w:tc>
        <w:tc>
          <w:tcPr>
            <w:tcW w:w="3538" w:type="dxa"/>
            <w:shd w:val="clear" w:color="auto" w:fill="auto"/>
          </w:tcPr>
          <w:p w:rsidR="0052526C" w:rsidRPr="00F734E8" w:rsidRDefault="0052526C" w:rsidP="009D1A53">
            <w:r w:rsidRPr="00F734E8">
              <w:rPr>
                <w:rFonts w:hint="eastAsia"/>
              </w:rPr>
              <w:t>事件</w:t>
            </w:r>
          </w:p>
        </w:tc>
        <w:tc>
          <w:tcPr>
            <w:tcW w:w="3411" w:type="dxa"/>
          </w:tcPr>
          <w:p w:rsidR="0052526C" w:rsidRPr="00F734E8" w:rsidRDefault="0052526C" w:rsidP="009D1A53">
            <w:r>
              <w:rPr>
                <w:rFonts w:hint="eastAsia"/>
              </w:rPr>
              <w:t>参数</w:t>
            </w:r>
          </w:p>
        </w:tc>
      </w:tr>
      <w:tr w:rsidR="0052526C" w:rsidRPr="00F734E8" w:rsidTr="0052526C">
        <w:tc>
          <w:tcPr>
            <w:tcW w:w="1573" w:type="dxa"/>
            <w:shd w:val="clear" w:color="auto" w:fill="auto"/>
          </w:tcPr>
          <w:p w:rsidR="0052526C" w:rsidRPr="00F734E8" w:rsidRDefault="000B14F9" w:rsidP="000B14F9">
            <w:r w:rsidRPr="00F734E8">
              <w:rPr>
                <w:rFonts w:hint="eastAsia"/>
              </w:rPr>
              <w:t>0x</w:t>
            </w:r>
            <w:r>
              <w:rPr>
                <w:rFonts w:hint="eastAsia"/>
              </w:rPr>
              <w:t>F</w:t>
            </w:r>
            <w:r w:rsidRPr="00F734E8">
              <w:rPr>
                <w:rFonts w:hint="eastAsia"/>
              </w:rPr>
              <w:t>000</w:t>
            </w:r>
          </w:p>
        </w:tc>
        <w:tc>
          <w:tcPr>
            <w:tcW w:w="3538" w:type="dxa"/>
            <w:shd w:val="clear" w:color="auto" w:fill="auto"/>
          </w:tcPr>
          <w:p w:rsidR="0052526C" w:rsidRPr="00F734E8" w:rsidRDefault="0052526C" w:rsidP="009D1A53">
            <w:r>
              <w:rPr>
                <w:rFonts w:hint="eastAsia"/>
              </w:rPr>
              <w:t>GTU</w:t>
            </w:r>
            <w:r>
              <w:rPr>
                <w:rFonts w:hint="eastAsia"/>
              </w:rPr>
              <w:t>系统</w:t>
            </w:r>
            <w:r w:rsidRPr="00F734E8">
              <w:rPr>
                <w:rFonts w:hint="eastAsia"/>
              </w:rPr>
              <w:t>开机</w:t>
            </w:r>
          </w:p>
        </w:tc>
        <w:tc>
          <w:tcPr>
            <w:tcW w:w="3411" w:type="dxa"/>
          </w:tcPr>
          <w:p w:rsidR="0052526C" w:rsidRPr="00F734E8" w:rsidRDefault="0052526C" w:rsidP="009D1A53">
            <w:r>
              <w:rPr>
                <w:rFonts w:hint="eastAsia"/>
              </w:rPr>
              <w:t>无</w:t>
            </w:r>
          </w:p>
        </w:tc>
      </w:tr>
      <w:tr w:rsidR="0052526C" w:rsidRPr="00F734E8" w:rsidTr="0052526C">
        <w:tc>
          <w:tcPr>
            <w:tcW w:w="1573" w:type="dxa"/>
            <w:shd w:val="clear" w:color="auto" w:fill="auto"/>
          </w:tcPr>
          <w:p w:rsidR="0052526C" w:rsidRPr="00F734E8" w:rsidRDefault="000B14F9" w:rsidP="000B14F9">
            <w:r w:rsidRPr="00F734E8">
              <w:rPr>
                <w:rFonts w:hint="eastAsia"/>
              </w:rPr>
              <w:t>0x</w:t>
            </w:r>
            <w:r>
              <w:rPr>
                <w:rFonts w:hint="eastAsia"/>
              </w:rPr>
              <w:t>F</w:t>
            </w:r>
            <w:r w:rsidRPr="00F734E8">
              <w:rPr>
                <w:rFonts w:hint="eastAsia"/>
              </w:rPr>
              <w:t>001</w:t>
            </w:r>
          </w:p>
        </w:tc>
        <w:tc>
          <w:tcPr>
            <w:tcW w:w="3538" w:type="dxa"/>
            <w:shd w:val="clear" w:color="auto" w:fill="auto"/>
          </w:tcPr>
          <w:p w:rsidR="0052526C" w:rsidRDefault="0052526C" w:rsidP="009D1A53">
            <w:pPr>
              <w:pStyle w:val="ad"/>
              <w:spacing w:line="276" w:lineRule="auto"/>
              <w:ind w:firstLineChars="0" w:firstLine="0"/>
            </w:pPr>
            <w:r>
              <w:t>电源电压超过上限</w:t>
            </w:r>
          </w:p>
        </w:tc>
        <w:tc>
          <w:tcPr>
            <w:tcW w:w="3411" w:type="dxa"/>
          </w:tcPr>
          <w:p w:rsidR="0052526C" w:rsidRDefault="0052526C" w:rsidP="009D1A53">
            <w:pPr>
              <w:pStyle w:val="ad"/>
              <w:spacing w:line="276" w:lineRule="auto"/>
              <w:ind w:firstLineChars="0" w:firstLine="0"/>
            </w:pPr>
            <w:r>
              <w:t>电源电压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共两字节，</w:t>
            </w:r>
            <w:r>
              <w:rPr>
                <w:rFonts w:hint="eastAsia"/>
              </w:rPr>
              <w:t xml:space="preserve">Unsigned short 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高位在前，单位</w:t>
            </w:r>
            <w:r>
              <w:rPr>
                <w:rFonts w:hint="eastAsia"/>
              </w:rPr>
              <w:t>0.1V)</w:t>
            </w:r>
          </w:p>
        </w:tc>
      </w:tr>
      <w:tr w:rsidR="0052526C" w:rsidRPr="00F734E8" w:rsidTr="0052526C">
        <w:tc>
          <w:tcPr>
            <w:tcW w:w="1573" w:type="dxa"/>
            <w:shd w:val="clear" w:color="auto" w:fill="auto"/>
          </w:tcPr>
          <w:p w:rsidR="0052526C" w:rsidRPr="00F734E8" w:rsidRDefault="000B14F9" w:rsidP="000B14F9">
            <w:r w:rsidRPr="00F734E8">
              <w:rPr>
                <w:rFonts w:hint="eastAsia"/>
              </w:rPr>
              <w:t>0x</w:t>
            </w:r>
            <w:r>
              <w:rPr>
                <w:rFonts w:hint="eastAsia"/>
              </w:rPr>
              <w:t>F</w:t>
            </w:r>
            <w:r w:rsidRPr="00F734E8">
              <w:rPr>
                <w:rFonts w:hint="eastAsia"/>
              </w:rPr>
              <w:t>002</w:t>
            </w:r>
          </w:p>
        </w:tc>
        <w:tc>
          <w:tcPr>
            <w:tcW w:w="3538" w:type="dxa"/>
            <w:shd w:val="clear" w:color="auto" w:fill="auto"/>
          </w:tcPr>
          <w:p w:rsidR="0052526C" w:rsidRDefault="0052526C" w:rsidP="009D1A53">
            <w:pPr>
              <w:pStyle w:val="ad"/>
              <w:spacing w:line="276" w:lineRule="auto"/>
              <w:ind w:firstLineChars="0" w:firstLine="0"/>
            </w:pPr>
            <w:r>
              <w:t>电源电压超过下限</w:t>
            </w:r>
          </w:p>
        </w:tc>
        <w:tc>
          <w:tcPr>
            <w:tcW w:w="3411" w:type="dxa"/>
          </w:tcPr>
          <w:p w:rsidR="0052526C" w:rsidRDefault="0052526C" w:rsidP="009D1A53">
            <w:pPr>
              <w:pStyle w:val="ad"/>
              <w:spacing w:line="276" w:lineRule="auto"/>
              <w:ind w:firstLineChars="0" w:firstLine="0"/>
            </w:pPr>
            <w:r>
              <w:t>电源电压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共两字节，</w:t>
            </w:r>
            <w:r>
              <w:rPr>
                <w:rFonts w:hint="eastAsia"/>
              </w:rPr>
              <w:t xml:space="preserve">Unsigned short </w:t>
            </w:r>
            <w:r>
              <w:rPr>
                <w:rFonts w:hint="eastAsia"/>
              </w:rPr>
              <w:lastRenderedPageBreak/>
              <w:t>格式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高位在前，单位</w:t>
            </w:r>
            <w:r>
              <w:rPr>
                <w:rFonts w:hint="eastAsia"/>
              </w:rPr>
              <w:t>0.1V)</w:t>
            </w:r>
          </w:p>
        </w:tc>
      </w:tr>
      <w:tr w:rsidR="0052526C" w:rsidRPr="00F734E8" w:rsidTr="0052526C">
        <w:tc>
          <w:tcPr>
            <w:tcW w:w="1573" w:type="dxa"/>
            <w:shd w:val="clear" w:color="auto" w:fill="auto"/>
          </w:tcPr>
          <w:p w:rsidR="0052526C" w:rsidRPr="00F734E8" w:rsidRDefault="000B14F9" w:rsidP="000B14F9">
            <w:r w:rsidRPr="00F734E8">
              <w:rPr>
                <w:rFonts w:hint="eastAsia"/>
              </w:rPr>
              <w:lastRenderedPageBreak/>
              <w:t>0x</w:t>
            </w:r>
            <w:r>
              <w:rPr>
                <w:rFonts w:hint="eastAsia"/>
              </w:rPr>
              <w:t>F</w:t>
            </w:r>
            <w:r w:rsidRPr="00F734E8">
              <w:rPr>
                <w:rFonts w:hint="eastAsia"/>
              </w:rPr>
              <w:t>003</w:t>
            </w:r>
          </w:p>
        </w:tc>
        <w:tc>
          <w:tcPr>
            <w:tcW w:w="3538" w:type="dxa"/>
            <w:shd w:val="clear" w:color="auto" w:fill="auto"/>
          </w:tcPr>
          <w:p w:rsidR="0052526C" w:rsidRDefault="0052526C" w:rsidP="009D1A53">
            <w:pPr>
              <w:pStyle w:val="ad"/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4-20mA</w:t>
            </w:r>
            <w:r>
              <w:rPr>
                <w:rFonts w:hint="eastAsia"/>
              </w:rPr>
              <w:t>采集故障</w:t>
            </w:r>
          </w:p>
        </w:tc>
        <w:tc>
          <w:tcPr>
            <w:tcW w:w="3411" w:type="dxa"/>
          </w:tcPr>
          <w:p w:rsidR="0052526C" w:rsidRDefault="0052526C" w:rsidP="001D354E">
            <w:pPr>
              <w:pStyle w:val="ad"/>
              <w:spacing w:line="276" w:lineRule="auto"/>
              <w:ind w:firstLineChars="0" w:firstLine="0"/>
            </w:pPr>
            <w:r>
              <w:rPr>
                <w:rFonts w:hint="eastAsia"/>
              </w:rPr>
              <w:t>对应电流值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共两字节，</w:t>
            </w:r>
            <w:r>
              <w:rPr>
                <w:rFonts w:hint="eastAsia"/>
              </w:rPr>
              <w:t xml:space="preserve">Unsigned short 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高位在前，单位</w:t>
            </w:r>
            <w:r>
              <w:rPr>
                <w:rFonts w:hint="eastAsia"/>
              </w:rPr>
              <w:t>0.</w:t>
            </w:r>
            <w:r w:rsidR="001D354E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  <w:r w:rsidR="001D354E">
              <w:rPr>
                <w:rFonts w:hint="eastAsia"/>
              </w:rPr>
              <w:t>mA</w:t>
            </w:r>
            <w:r>
              <w:rPr>
                <w:rFonts w:hint="eastAsia"/>
              </w:rPr>
              <w:t>)</w:t>
            </w:r>
          </w:p>
        </w:tc>
      </w:tr>
      <w:tr w:rsidR="0052526C" w:rsidRPr="00F734E8" w:rsidTr="0052526C">
        <w:tc>
          <w:tcPr>
            <w:tcW w:w="1573" w:type="dxa"/>
            <w:shd w:val="clear" w:color="auto" w:fill="auto"/>
          </w:tcPr>
          <w:p w:rsidR="0052526C" w:rsidRPr="00F734E8" w:rsidRDefault="000B14F9" w:rsidP="000B14F9">
            <w:r w:rsidRPr="00F734E8">
              <w:rPr>
                <w:rFonts w:hint="eastAsia"/>
              </w:rPr>
              <w:t>0x</w:t>
            </w:r>
            <w:r>
              <w:rPr>
                <w:rFonts w:hint="eastAsia"/>
              </w:rPr>
              <w:t>F</w:t>
            </w:r>
            <w:r w:rsidRPr="00F734E8">
              <w:rPr>
                <w:rFonts w:hint="eastAsia"/>
              </w:rPr>
              <w:t>004</w:t>
            </w:r>
          </w:p>
        </w:tc>
        <w:tc>
          <w:tcPr>
            <w:tcW w:w="3538" w:type="dxa"/>
            <w:shd w:val="clear" w:color="auto" w:fill="auto"/>
          </w:tcPr>
          <w:p w:rsidR="0052526C" w:rsidRDefault="0052526C" w:rsidP="009D1A53">
            <w:pPr>
              <w:pStyle w:val="ad"/>
              <w:spacing w:line="276" w:lineRule="auto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4-20mA</w:t>
            </w:r>
            <w:r>
              <w:rPr>
                <w:rFonts w:hint="eastAsia"/>
              </w:rPr>
              <w:t>采集故障</w:t>
            </w:r>
          </w:p>
        </w:tc>
        <w:tc>
          <w:tcPr>
            <w:tcW w:w="3411" w:type="dxa"/>
          </w:tcPr>
          <w:p w:rsidR="0052526C" w:rsidRDefault="0052526C" w:rsidP="009D1A53">
            <w:pPr>
              <w:pStyle w:val="ad"/>
              <w:spacing w:line="276" w:lineRule="auto"/>
              <w:ind w:firstLineChars="0" w:firstLine="0"/>
            </w:pPr>
            <w:r>
              <w:t>对应电流值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共两字节，</w:t>
            </w:r>
            <w:r>
              <w:rPr>
                <w:rFonts w:hint="eastAsia"/>
              </w:rPr>
              <w:t xml:space="preserve">Unsigned short 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高位在前，单位</w:t>
            </w:r>
            <w:r>
              <w:rPr>
                <w:rFonts w:hint="eastAsia"/>
              </w:rPr>
              <w:t>0.</w:t>
            </w:r>
            <w:r w:rsidR="001D354E">
              <w:rPr>
                <w:rFonts w:hint="eastAsia"/>
              </w:rPr>
              <w:t>01mA</w:t>
            </w:r>
            <w:r>
              <w:rPr>
                <w:rFonts w:hint="eastAsia"/>
              </w:rPr>
              <w:t>)</w:t>
            </w:r>
          </w:p>
        </w:tc>
      </w:tr>
    </w:tbl>
    <w:p w:rsidR="0052526C" w:rsidRPr="0052526C" w:rsidRDefault="0052526C" w:rsidP="00CB5B39">
      <w:pPr>
        <w:spacing w:line="276" w:lineRule="auto"/>
      </w:pPr>
    </w:p>
    <w:sectPr w:rsidR="0052526C" w:rsidRPr="0052526C" w:rsidSect="006737EB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00BA" w:rsidRDefault="00F200BA" w:rsidP="006737EB">
      <w:r>
        <w:separator/>
      </w:r>
    </w:p>
  </w:endnote>
  <w:endnote w:type="continuationSeparator" w:id="0">
    <w:p w:rsidR="00F200BA" w:rsidRDefault="00F200BA" w:rsidP="00673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2380" w:rsidRDefault="00B32380">
    <w:pPr>
      <w:pStyle w:val="a5"/>
      <w:pBdr>
        <w:bottom w:val="single" w:sz="6" w:space="1" w:color="auto"/>
      </w:pBdr>
    </w:pPr>
  </w:p>
  <w:p w:rsidR="00B32380" w:rsidRDefault="00F200BA">
    <w:pPr>
      <w:pStyle w:val="a5"/>
    </w:pPr>
    <w:sdt>
      <w:sdtPr>
        <w:id w:val="969400743"/>
      </w:sdtPr>
      <w:sdtEndPr/>
      <w:sdtContent>
        <w:sdt>
          <w:sdtPr>
            <w:rPr>
              <w:rFonts w:ascii="Times New Roman" w:hAnsi="Times New Roman" w:cs="Times New Roman"/>
            </w:rPr>
            <w:alias w:val="页脚标记"/>
            <w:tag w:val="页脚标记"/>
            <w:id w:val="131212"/>
          </w:sdtPr>
          <w:sdtEndPr/>
          <w:sdtContent>
            <w:r w:rsidR="00B32380" w:rsidRPr="00FF5F5E">
              <w:rPr>
                <w:rFonts w:ascii="Times New Roman" w:hAnsi="Times New Roman" w:cs="Times New Roman"/>
                <w:sz w:val="21"/>
                <w:szCs w:val="21"/>
              </w:rPr>
              <w:t>Copyright © 201</w:t>
            </w:r>
            <w:r w:rsidR="00B32380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 w:rsidR="00B32380" w:rsidRPr="00FF5F5E">
              <w:rPr>
                <w:rFonts w:ascii="Times New Roman" w:hAnsi="Times New Roman" w:cs="Times New Roman"/>
                <w:sz w:val="21"/>
                <w:szCs w:val="21"/>
              </w:rPr>
              <w:t xml:space="preserve"> All rights reserved</w:t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2380" w:rsidRDefault="00B32380">
    <w:pPr>
      <w:pStyle w:val="a5"/>
      <w:pBdr>
        <w:bottom w:val="single" w:sz="6" w:space="1" w:color="auto"/>
      </w:pBdr>
    </w:pPr>
  </w:p>
  <w:p w:rsidR="00B32380" w:rsidRDefault="00F200BA">
    <w:pPr>
      <w:pStyle w:val="a5"/>
    </w:pPr>
    <w:sdt>
      <w:sdtPr>
        <w:id w:val="1897239967"/>
      </w:sdtPr>
      <w:sdtEndPr/>
      <w:sdtContent>
        <w:sdt>
          <w:sdtPr>
            <w:rPr>
              <w:rFonts w:ascii="Times New Roman" w:hAnsi="Times New Roman" w:cs="Times New Roman"/>
            </w:rPr>
            <w:alias w:val="页脚标记"/>
            <w:tag w:val="页脚标记"/>
            <w:id w:val="1479422323"/>
          </w:sdtPr>
          <w:sdtEndPr/>
          <w:sdtContent>
            <w:r w:rsidR="00B32380" w:rsidRPr="00FF5F5E">
              <w:rPr>
                <w:rFonts w:ascii="Times New Roman" w:hAnsi="Times New Roman" w:cs="Times New Roman"/>
                <w:sz w:val="21"/>
                <w:szCs w:val="21"/>
              </w:rPr>
              <w:t>Copyright © 201</w:t>
            </w:r>
            <w:r w:rsidR="00B32380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 w:rsidR="00B32380" w:rsidRPr="00FF5F5E">
              <w:rPr>
                <w:rFonts w:ascii="Times New Roman" w:hAnsi="Times New Roman" w:cs="Times New Roman"/>
                <w:sz w:val="21"/>
                <w:szCs w:val="21"/>
              </w:rPr>
              <w:t xml:space="preserve"> All rights reserved</w:t>
            </w:r>
          </w:sdtContent>
        </w:sdt>
      </w:sdtContent>
    </w:sdt>
    <w:r w:rsidR="00B32380">
      <w:rPr>
        <w:rFonts w:hint="eastAsia"/>
      </w:rPr>
      <w:t xml:space="preserve">                                                    </w:t>
    </w:r>
    <w:r w:rsidR="00B32380">
      <w:fldChar w:fldCharType="begin"/>
    </w:r>
    <w:r w:rsidR="00B32380">
      <w:instrText>PAGE   \* MERGEFORMAT</w:instrText>
    </w:r>
    <w:r w:rsidR="00B32380">
      <w:fldChar w:fldCharType="separate"/>
    </w:r>
    <w:r w:rsidR="000F2ADE" w:rsidRPr="000F2ADE">
      <w:rPr>
        <w:noProof/>
        <w:lang w:val="zh-CN"/>
      </w:rPr>
      <w:t>6</w:t>
    </w:r>
    <w:r w:rsidR="00B3238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00BA" w:rsidRDefault="00F200BA" w:rsidP="006737EB">
      <w:r>
        <w:separator/>
      </w:r>
    </w:p>
  </w:footnote>
  <w:footnote w:type="continuationSeparator" w:id="0">
    <w:p w:rsidR="00F200BA" w:rsidRDefault="00F200BA" w:rsidP="006737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2380" w:rsidRDefault="00F200BA" w:rsidP="006737EB">
    <w:pPr>
      <w:pStyle w:val="a3"/>
      <w:jc w:val="left"/>
    </w:pPr>
    <w:sdt>
      <w:sdtPr>
        <w:alias w:val="页眉标记"/>
        <w:tag w:val="页眉标记"/>
        <w:id w:val="1855996244"/>
        <w:placeholder>
          <w:docPart w:val="DefaultPlaceholder_1082065158"/>
        </w:placeholder>
      </w:sdtPr>
      <w:sdtEndPr/>
      <w:sdtContent>
        <w:r w:rsidR="00B32380">
          <w:rPr>
            <w:rFonts w:hint="eastAsia"/>
          </w:rPr>
          <w:t>上海泽高电子技术有限公司</w:t>
        </w:r>
      </w:sdtContent>
    </w:sdt>
    <w:r w:rsidR="00B32380">
      <w:rPr>
        <w:rFonts w:hint="eastAsia"/>
      </w:rPr>
      <w:t xml:space="preserve">                                                         </w:t>
    </w:r>
    <w:sdt>
      <w:sdtPr>
        <w:rPr>
          <w:rFonts w:hint="eastAsia"/>
        </w:rPr>
        <w:alias w:val="文档范围"/>
        <w:tag w:val="文档范围"/>
        <w:id w:val="-918177785"/>
        <w:placeholder>
          <w:docPart w:val="DefaultPlaceholder_1082065158"/>
        </w:placeholder>
      </w:sdtPr>
      <w:sdtEndPr/>
      <w:sdtContent>
        <w:r w:rsidR="00B32380">
          <w:rPr>
            <w:rFonts w:hint="eastAsia"/>
          </w:rPr>
          <w:t>受限资料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2380" w:rsidRDefault="00F200BA" w:rsidP="006737EB">
    <w:pPr>
      <w:pStyle w:val="a3"/>
      <w:jc w:val="left"/>
    </w:pPr>
    <w:sdt>
      <w:sdtPr>
        <w:alias w:val="页眉标记"/>
        <w:tag w:val="页眉标记"/>
        <w:id w:val="1876579812"/>
      </w:sdtPr>
      <w:sdtEndPr/>
      <w:sdtContent>
        <w:r w:rsidR="00B32380">
          <w:rPr>
            <w:rFonts w:hint="eastAsia"/>
          </w:rPr>
          <w:t>上海泽高电子技术有限公司</w:t>
        </w:r>
      </w:sdtContent>
    </w:sdt>
    <w:r w:rsidR="00B32380">
      <w:rPr>
        <w:rFonts w:hint="eastAsia"/>
      </w:rPr>
      <w:t xml:space="preserve">                                                         </w:t>
    </w:r>
    <w:sdt>
      <w:sdtPr>
        <w:rPr>
          <w:rFonts w:hint="eastAsia"/>
        </w:rPr>
        <w:alias w:val="文档范围"/>
        <w:tag w:val="文档范围"/>
        <w:id w:val="1364632082"/>
      </w:sdtPr>
      <w:sdtEndPr/>
      <w:sdtContent>
        <w:r w:rsidR="00B32380">
          <w:rPr>
            <w:rFonts w:hint="eastAsia"/>
          </w:rPr>
          <w:t>受限资料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70C43"/>
    <w:multiLevelType w:val="hybridMultilevel"/>
    <w:tmpl w:val="CA1ACC40"/>
    <w:lvl w:ilvl="0" w:tplc="D98E99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E7018D"/>
    <w:multiLevelType w:val="hybridMultilevel"/>
    <w:tmpl w:val="BD3AD46C"/>
    <w:lvl w:ilvl="0" w:tplc="D5F247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7E1351"/>
    <w:multiLevelType w:val="hybridMultilevel"/>
    <w:tmpl w:val="5888B2F0"/>
    <w:lvl w:ilvl="0" w:tplc="04090013">
      <w:start w:val="1"/>
      <w:numFmt w:val="chineseCountingThousand"/>
      <w:lvlText w:val="%1、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3" w15:restartNumberingAfterBreak="0">
    <w:nsid w:val="41B16EA3"/>
    <w:multiLevelType w:val="hybridMultilevel"/>
    <w:tmpl w:val="373661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988701E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515E5A"/>
    <w:multiLevelType w:val="hybridMultilevel"/>
    <w:tmpl w:val="20C2358C"/>
    <w:lvl w:ilvl="0" w:tplc="28F244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243845"/>
    <w:multiLevelType w:val="hybridMultilevel"/>
    <w:tmpl w:val="C68EC5BE"/>
    <w:lvl w:ilvl="0" w:tplc="57500E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C711CF"/>
    <w:multiLevelType w:val="hybridMultilevel"/>
    <w:tmpl w:val="8C203E54"/>
    <w:lvl w:ilvl="0" w:tplc="287A26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9B682C"/>
    <w:multiLevelType w:val="hybridMultilevel"/>
    <w:tmpl w:val="D54C6502"/>
    <w:lvl w:ilvl="0" w:tplc="BEA68AD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薛腾辉">
    <w15:presenceInfo w15:providerId="Windows Live" w15:userId="ee67c6a56fe39a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5CDA"/>
    <w:rsid w:val="00013BBB"/>
    <w:rsid w:val="0001790D"/>
    <w:rsid w:val="0006216B"/>
    <w:rsid w:val="000B14F9"/>
    <w:rsid w:val="000F2ADE"/>
    <w:rsid w:val="001273DE"/>
    <w:rsid w:val="00165CB0"/>
    <w:rsid w:val="00176C60"/>
    <w:rsid w:val="001D354E"/>
    <w:rsid w:val="001F7D57"/>
    <w:rsid w:val="00221A6C"/>
    <w:rsid w:val="00235CDA"/>
    <w:rsid w:val="00250492"/>
    <w:rsid w:val="00265DA0"/>
    <w:rsid w:val="002C0D15"/>
    <w:rsid w:val="002F09DA"/>
    <w:rsid w:val="002F0EA1"/>
    <w:rsid w:val="003A0963"/>
    <w:rsid w:val="003B6F03"/>
    <w:rsid w:val="003F230D"/>
    <w:rsid w:val="004E2A1E"/>
    <w:rsid w:val="004E4E9A"/>
    <w:rsid w:val="00517E2E"/>
    <w:rsid w:val="0052526C"/>
    <w:rsid w:val="0056685C"/>
    <w:rsid w:val="00606FFC"/>
    <w:rsid w:val="00642609"/>
    <w:rsid w:val="00645338"/>
    <w:rsid w:val="006737EB"/>
    <w:rsid w:val="006F0297"/>
    <w:rsid w:val="00771708"/>
    <w:rsid w:val="00792B79"/>
    <w:rsid w:val="007A6EEE"/>
    <w:rsid w:val="007A78B9"/>
    <w:rsid w:val="007B77F7"/>
    <w:rsid w:val="007C655C"/>
    <w:rsid w:val="008B6912"/>
    <w:rsid w:val="008B782C"/>
    <w:rsid w:val="008D51C9"/>
    <w:rsid w:val="0090099D"/>
    <w:rsid w:val="009300BD"/>
    <w:rsid w:val="009C39CC"/>
    <w:rsid w:val="009C4D98"/>
    <w:rsid w:val="009D008A"/>
    <w:rsid w:val="009D1A53"/>
    <w:rsid w:val="009F3348"/>
    <w:rsid w:val="00A15655"/>
    <w:rsid w:val="00A22BED"/>
    <w:rsid w:val="00A51E0C"/>
    <w:rsid w:val="00A67018"/>
    <w:rsid w:val="00A82648"/>
    <w:rsid w:val="00AF2D3F"/>
    <w:rsid w:val="00B32380"/>
    <w:rsid w:val="00BC650D"/>
    <w:rsid w:val="00BD4CD0"/>
    <w:rsid w:val="00C17AD0"/>
    <w:rsid w:val="00C2799D"/>
    <w:rsid w:val="00CB5B39"/>
    <w:rsid w:val="00CC7D7A"/>
    <w:rsid w:val="00D05ADF"/>
    <w:rsid w:val="00D27FE9"/>
    <w:rsid w:val="00D345C6"/>
    <w:rsid w:val="00D7370F"/>
    <w:rsid w:val="00D92F2C"/>
    <w:rsid w:val="00DA2A0F"/>
    <w:rsid w:val="00E05F74"/>
    <w:rsid w:val="00E45982"/>
    <w:rsid w:val="00F200BA"/>
    <w:rsid w:val="00F364C9"/>
    <w:rsid w:val="00F42BFB"/>
    <w:rsid w:val="00F44B59"/>
    <w:rsid w:val="00F53DBA"/>
    <w:rsid w:val="00FB0568"/>
    <w:rsid w:val="00FE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C0B5E"/>
  <w15:docId w15:val="{69258AAD-5750-4DFF-84E6-96650A6D0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3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37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3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37EB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737EB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6737E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737EB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6737EB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6737EB"/>
  </w:style>
  <w:style w:type="table" w:styleId="ac">
    <w:name w:val="Table Grid"/>
    <w:basedOn w:val="a1"/>
    <w:uiPriority w:val="59"/>
    <w:rsid w:val="006737EB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link w:val="ae"/>
    <w:uiPriority w:val="34"/>
    <w:qFormat/>
    <w:rsid w:val="006737EB"/>
    <w:pPr>
      <w:ind w:firstLineChars="200" w:firstLine="420"/>
    </w:pPr>
    <w:rPr>
      <w:szCs w:val="21"/>
    </w:rPr>
  </w:style>
  <w:style w:type="character" w:customStyle="1" w:styleId="ae">
    <w:name w:val="列出段落 字符"/>
    <w:basedOn w:val="a0"/>
    <w:link w:val="ad"/>
    <w:uiPriority w:val="34"/>
    <w:rsid w:val="006737EB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3F4D1A-B7CE-4C96-9964-849E4AB4B5D8}"/>
      </w:docPartPr>
      <w:docPartBody>
        <w:p w:rsidR="00D17974" w:rsidRDefault="00F87139">
          <w:r w:rsidRPr="007C20B7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DefaultPlaceholder_10820651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96204E-F72B-4124-8983-573F82860D80}"/>
      </w:docPartPr>
      <w:docPartBody>
        <w:p w:rsidR="00D17974" w:rsidRDefault="00F87139">
          <w:r w:rsidRPr="007C20B7">
            <w:rPr>
              <w:rStyle w:val="a3"/>
              <w:rFonts w:hint="eastAsia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7139"/>
    <w:rsid w:val="004A5104"/>
    <w:rsid w:val="004B5124"/>
    <w:rsid w:val="006C4E5A"/>
    <w:rsid w:val="00742700"/>
    <w:rsid w:val="007E4F1D"/>
    <w:rsid w:val="00885BAF"/>
    <w:rsid w:val="00897B9E"/>
    <w:rsid w:val="00AC0A9A"/>
    <w:rsid w:val="00C46E21"/>
    <w:rsid w:val="00D17974"/>
    <w:rsid w:val="00F50C10"/>
    <w:rsid w:val="00F5366D"/>
    <w:rsid w:val="00F8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7139"/>
    <w:rPr>
      <w:color w:val="808080"/>
    </w:rPr>
  </w:style>
  <w:style w:type="paragraph" w:customStyle="1" w:styleId="7FB62CAAE4DA4319A422D1482A5D2DDC">
    <w:name w:val="7FB62CAAE4DA4319A422D1482A5D2DDC"/>
    <w:rsid w:val="00F8713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本文件为上海泽高电子工程有限公司内部资料，未经许可，任何人不得复制、复印或转发。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D2BC5B-4F38-4525-8B8C-CFAC3F737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15</Pages>
  <Words>1175</Words>
  <Characters>6699</Characters>
  <Application>Microsoft Office Word</Application>
  <DocSecurity>0</DocSecurity>
  <Lines>55</Lines>
  <Paragraphs>15</Paragraphs>
  <ScaleCrop>false</ScaleCrop>
  <Company>Microsoft</Company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xth</dc:creator>
  <cp:keywords/>
  <dc:description/>
  <cp:lastModifiedBy>薛腾辉</cp:lastModifiedBy>
  <cp:revision>54</cp:revision>
  <dcterms:created xsi:type="dcterms:W3CDTF">2014-04-10T04:40:00Z</dcterms:created>
  <dcterms:modified xsi:type="dcterms:W3CDTF">2017-11-08T04:46:00Z</dcterms:modified>
</cp:coreProperties>
</file>